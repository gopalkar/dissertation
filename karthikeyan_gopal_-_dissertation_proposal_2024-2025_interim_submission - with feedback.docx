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494597" w14:textId="77777777" w:rsidR="005134B6" w:rsidRDefault="005134B6" w:rsidP="005134B6">
      <w:pPr>
        <w:spacing w:after="0" w:line="480" w:lineRule="auto"/>
      </w:pPr>
      <w:bookmarkStart w:id="0" w:name="_Hlk184925771"/>
      <w:bookmarkEnd w:id="0"/>
    </w:p>
    <w:p w14:paraId="1BFF8D43" w14:textId="77777777" w:rsidR="005134B6" w:rsidRDefault="005134B6" w:rsidP="005134B6">
      <w:pPr>
        <w:spacing w:after="0" w:line="480" w:lineRule="auto"/>
      </w:pPr>
    </w:p>
    <w:p w14:paraId="35DAFE9C" w14:textId="77777777" w:rsidR="005134B6" w:rsidRDefault="005134B6" w:rsidP="005134B6">
      <w:pPr>
        <w:spacing w:after="0" w:line="480" w:lineRule="auto"/>
      </w:pPr>
    </w:p>
    <w:p w14:paraId="2D667426" w14:textId="5B1B71BE" w:rsidR="005134B6" w:rsidRPr="00CD34F7" w:rsidRDefault="00CE78B8" w:rsidP="005134B6">
      <w:pPr>
        <w:spacing w:after="0" w:line="480" w:lineRule="auto"/>
        <w:jc w:val="center"/>
        <w:rPr>
          <w:b/>
          <w:bCs/>
          <w:sz w:val="32"/>
          <w:szCs w:val="32"/>
        </w:rPr>
      </w:pPr>
      <w:r>
        <w:rPr>
          <w:b/>
          <w:bCs/>
          <w:sz w:val="32"/>
          <w:szCs w:val="32"/>
        </w:rPr>
        <w:t>Efficiency o</w:t>
      </w:r>
      <w:r w:rsidR="00480E19" w:rsidRPr="00CD34F7">
        <w:rPr>
          <w:b/>
          <w:bCs/>
          <w:sz w:val="32"/>
          <w:szCs w:val="32"/>
        </w:rPr>
        <w:t>f Image Recognizing API</w:t>
      </w:r>
      <w:r w:rsidR="00653193" w:rsidRPr="00CD34F7">
        <w:rPr>
          <w:b/>
          <w:bCs/>
          <w:sz w:val="32"/>
          <w:szCs w:val="32"/>
        </w:rPr>
        <w:t>’s</w:t>
      </w:r>
      <w:r w:rsidR="00480E19" w:rsidRPr="00CD34F7">
        <w:rPr>
          <w:b/>
          <w:bCs/>
          <w:sz w:val="32"/>
          <w:szCs w:val="32"/>
        </w:rPr>
        <w:t xml:space="preserve"> on Food and </w:t>
      </w:r>
      <w:r w:rsidR="009E3BCC">
        <w:rPr>
          <w:b/>
          <w:bCs/>
          <w:sz w:val="32"/>
          <w:szCs w:val="32"/>
        </w:rPr>
        <w:t>Nutrients</w:t>
      </w:r>
      <w:r w:rsidR="004208A7">
        <w:rPr>
          <w:b/>
          <w:bCs/>
          <w:sz w:val="32"/>
          <w:szCs w:val="32"/>
        </w:rPr>
        <w:t xml:space="preserve"> on </w:t>
      </w:r>
      <w:r w:rsidR="00E92E06">
        <w:rPr>
          <w:b/>
          <w:bCs/>
          <w:sz w:val="32"/>
          <w:szCs w:val="32"/>
        </w:rPr>
        <w:t xml:space="preserve">the Quality of </w:t>
      </w:r>
      <w:r w:rsidR="004208A7">
        <w:rPr>
          <w:b/>
          <w:bCs/>
          <w:sz w:val="32"/>
          <w:szCs w:val="32"/>
        </w:rPr>
        <w:t>Health Tracking</w:t>
      </w:r>
      <w:r w:rsidR="00E92E06">
        <w:rPr>
          <w:b/>
          <w:bCs/>
          <w:sz w:val="32"/>
          <w:szCs w:val="32"/>
        </w:rPr>
        <w:t xml:space="preserve"> Food</w:t>
      </w:r>
    </w:p>
    <w:p w14:paraId="714FD19D" w14:textId="37E9F37F" w:rsidR="00653193" w:rsidRDefault="00653193" w:rsidP="005134B6">
      <w:pPr>
        <w:spacing w:after="0" w:line="480" w:lineRule="auto"/>
        <w:jc w:val="center"/>
        <w:rPr>
          <w:b/>
          <w:bCs/>
        </w:rPr>
      </w:pPr>
      <w:r>
        <w:t>by</w:t>
      </w:r>
    </w:p>
    <w:p w14:paraId="4E82A89A" w14:textId="77777777" w:rsidR="005134B6" w:rsidRDefault="005134B6" w:rsidP="005134B6">
      <w:pPr>
        <w:spacing w:after="0" w:line="480" w:lineRule="auto"/>
        <w:jc w:val="center"/>
      </w:pPr>
      <w:r>
        <w:t>Karthikeyan Gopal</w:t>
      </w:r>
    </w:p>
    <w:p w14:paraId="59EA6D9A" w14:textId="77777777" w:rsidR="00714D0B" w:rsidRDefault="00714D0B" w:rsidP="00714D0B">
      <w:pPr>
        <w:spacing w:after="0" w:line="480" w:lineRule="auto"/>
        <w:jc w:val="center"/>
      </w:pPr>
      <w:r>
        <w:t>Supervisor - Siobhan Drohan</w:t>
      </w:r>
    </w:p>
    <w:p w14:paraId="1BAE82BB" w14:textId="117BA402" w:rsidR="00653193" w:rsidRDefault="00653193" w:rsidP="005134B6">
      <w:pPr>
        <w:spacing w:after="0" w:line="480" w:lineRule="auto"/>
        <w:jc w:val="center"/>
      </w:pPr>
    </w:p>
    <w:p w14:paraId="1066B0D8" w14:textId="6FAC90A0" w:rsidR="005134B6" w:rsidRDefault="00480E19" w:rsidP="005134B6">
      <w:pPr>
        <w:spacing w:after="0" w:line="480" w:lineRule="auto"/>
        <w:jc w:val="center"/>
      </w:pPr>
      <w:r>
        <w:rPr>
          <w:noProof/>
        </w:rPr>
        <w:drawing>
          <wp:inline distT="0" distB="0" distL="0" distR="0" wp14:anchorId="4A35374C" wp14:editId="46E773F1">
            <wp:extent cx="3132100" cy="1757362"/>
            <wp:effectExtent l="0" t="0" r="0" b="0"/>
            <wp:docPr id="57630917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309177" name="Picture 576309177"/>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54252" cy="1769791"/>
                    </a:xfrm>
                    <a:prstGeom prst="rect">
                      <a:avLst/>
                    </a:prstGeom>
                  </pic:spPr>
                </pic:pic>
              </a:graphicData>
            </a:graphic>
          </wp:inline>
        </w:drawing>
      </w:r>
    </w:p>
    <w:p w14:paraId="4E9B022B" w14:textId="77777777" w:rsidR="005134B6" w:rsidRDefault="005134B6" w:rsidP="005134B6">
      <w:pPr>
        <w:spacing w:after="0" w:line="480" w:lineRule="auto"/>
        <w:jc w:val="center"/>
      </w:pPr>
    </w:p>
    <w:p w14:paraId="60CDA827" w14:textId="77777777" w:rsidR="00FB6591" w:rsidRDefault="00FB6591" w:rsidP="00714D0B">
      <w:pPr>
        <w:spacing w:after="0" w:line="480" w:lineRule="auto"/>
        <w:jc w:val="center"/>
      </w:pPr>
      <w:r>
        <w:t>Master of Science (Enterprise Software Systems)</w:t>
      </w:r>
    </w:p>
    <w:p w14:paraId="72703E1C" w14:textId="1C2F61F5" w:rsidR="00714D0B" w:rsidRDefault="00714D0B" w:rsidP="00714D0B">
      <w:pPr>
        <w:spacing w:after="0" w:line="480" w:lineRule="auto"/>
        <w:jc w:val="center"/>
      </w:pPr>
      <w:r w:rsidRPr="00027E13">
        <w:t>Dissertation-</w:t>
      </w:r>
      <w:r w:rsidR="00FB6591">
        <w:t>38898</w:t>
      </w:r>
      <w:r w:rsidRPr="00027E13">
        <w:t>-[2024-2025]</w:t>
      </w:r>
    </w:p>
    <w:p w14:paraId="2BAF1233" w14:textId="4EDC777B" w:rsidR="005134B6" w:rsidRDefault="00FB6591" w:rsidP="005134B6">
      <w:pPr>
        <w:spacing w:after="0" w:line="480" w:lineRule="auto"/>
        <w:jc w:val="center"/>
      </w:pPr>
      <w:r>
        <w:t>Dissertation Proposal</w:t>
      </w:r>
    </w:p>
    <w:p w14:paraId="7659FB8D" w14:textId="77777777" w:rsidR="005134B6" w:rsidRDefault="005134B6" w:rsidP="005134B6">
      <w:pPr>
        <w:spacing w:after="0" w:line="480" w:lineRule="auto"/>
        <w:jc w:val="center"/>
      </w:pPr>
    </w:p>
    <w:p w14:paraId="751445EF" w14:textId="77777777" w:rsidR="005134B6" w:rsidRDefault="005134B6" w:rsidP="005134B6">
      <w:pPr>
        <w:spacing w:after="0" w:line="480" w:lineRule="auto"/>
        <w:jc w:val="center"/>
      </w:pPr>
    </w:p>
    <w:p w14:paraId="25CBC974" w14:textId="77777777" w:rsidR="005134B6" w:rsidRDefault="005134B6" w:rsidP="005134B6">
      <w:pPr>
        <w:spacing w:after="0" w:line="480" w:lineRule="auto"/>
        <w:jc w:val="center"/>
      </w:pPr>
    </w:p>
    <w:p w14:paraId="15FC22B6" w14:textId="77777777" w:rsidR="005134B6" w:rsidRDefault="005134B6" w:rsidP="005134B6">
      <w:pPr>
        <w:spacing w:after="0" w:line="480" w:lineRule="auto"/>
        <w:jc w:val="center"/>
      </w:pPr>
    </w:p>
    <w:sdt>
      <w:sdtPr>
        <w:rPr>
          <w:rFonts w:asciiTheme="minorHAnsi" w:eastAsiaTheme="minorEastAsia" w:hAnsiTheme="minorHAnsi" w:cstheme="minorBidi"/>
          <w:color w:val="auto"/>
          <w:sz w:val="22"/>
          <w:szCs w:val="22"/>
        </w:rPr>
        <w:id w:val="1864326754"/>
        <w:docPartObj>
          <w:docPartGallery w:val="Table of Contents"/>
          <w:docPartUnique/>
        </w:docPartObj>
      </w:sdtPr>
      <w:sdtEndPr>
        <w:rPr>
          <w:b/>
          <w:bCs/>
          <w:noProof/>
        </w:rPr>
      </w:sdtEndPr>
      <w:sdtContent>
        <w:p w14:paraId="25781429" w14:textId="77777777" w:rsidR="005134B6" w:rsidRDefault="005134B6" w:rsidP="005134B6">
          <w:pPr>
            <w:pStyle w:val="TOCHeading"/>
          </w:pPr>
          <w:r>
            <w:t>Table of Contents</w:t>
          </w:r>
        </w:p>
        <w:p w14:paraId="343A0F19" w14:textId="6526B249" w:rsidR="003D3ED4" w:rsidRDefault="005134B6">
          <w:pPr>
            <w:pStyle w:val="TOC1"/>
            <w:tabs>
              <w:tab w:val="right" w:leader="dot" w:pos="9350"/>
            </w:tabs>
            <w:rPr>
              <w:rFonts w:eastAsiaTheme="minorEastAsia"/>
              <w:noProof/>
              <w:kern w:val="2"/>
              <w:sz w:val="24"/>
              <w:szCs w:val="24"/>
              <w14:ligatures w14:val="standardContextual"/>
            </w:rPr>
          </w:pPr>
          <w:r>
            <w:fldChar w:fldCharType="begin"/>
          </w:r>
          <w:r>
            <w:instrText xml:space="preserve"> TOC \o "1-3" \h \z \u </w:instrText>
          </w:r>
          <w:r>
            <w:fldChar w:fldCharType="separate"/>
          </w:r>
          <w:hyperlink w:anchor="_Toc184981014" w:history="1">
            <w:r w:rsidR="003D3ED4" w:rsidRPr="00574671">
              <w:rPr>
                <w:rStyle w:val="Hyperlink"/>
                <w:noProof/>
              </w:rPr>
              <w:t>Introduction</w:t>
            </w:r>
            <w:r w:rsidR="003D3ED4">
              <w:rPr>
                <w:noProof/>
                <w:webHidden/>
              </w:rPr>
              <w:tab/>
            </w:r>
            <w:r w:rsidR="003D3ED4">
              <w:rPr>
                <w:noProof/>
                <w:webHidden/>
              </w:rPr>
              <w:fldChar w:fldCharType="begin"/>
            </w:r>
            <w:r w:rsidR="003D3ED4">
              <w:rPr>
                <w:noProof/>
                <w:webHidden/>
              </w:rPr>
              <w:instrText xml:space="preserve"> PAGEREF _Toc184981014 \h </w:instrText>
            </w:r>
            <w:r w:rsidR="003D3ED4">
              <w:rPr>
                <w:noProof/>
                <w:webHidden/>
              </w:rPr>
            </w:r>
            <w:r w:rsidR="003D3ED4">
              <w:rPr>
                <w:noProof/>
                <w:webHidden/>
              </w:rPr>
              <w:fldChar w:fldCharType="separate"/>
            </w:r>
            <w:r w:rsidR="003D3ED4">
              <w:rPr>
                <w:noProof/>
                <w:webHidden/>
              </w:rPr>
              <w:t>3</w:t>
            </w:r>
            <w:r w:rsidR="003D3ED4">
              <w:rPr>
                <w:noProof/>
                <w:webHidden/>
              </w:rPr>
              <w:fldChar w:fldCharType="end"/>
            </w:r>
          </w:hyperlink>
        </w:p>
        <w:p w14:paraId="3261F73E" w14:textId="1C4B45F9" w:rsidR="003D3ED4" w:rsidRDefault="003D3ED4">
          <w:pPr>
            <w:pStyle w:val="TOC1"/>
            <w:tabs>
              <w:tab w:val="right" w:leader="dot" w:pos="9350"/>
            </w:tabs>
            <w:rPr>
              <w:rFonts w:eastAsiaTheme="minorEastAsia"/>
              <w:noProof/>
              <w:kern w:val="2"/>
              <w:sz w:val="24"/>
              <w:szCs w:val="24"/>
              <w14:ligatures w14:val="standardContextual"/>
            </w:rPr>
          </w:pPr>
          <w:hyperlink w:anchor="_Toc184981015" w:history="1">
            <w:r w:rsidRPr="00574671">
              <w:rPr>
                <w:rStyle w:val="Hyperlink"/>
                <w:noProof/>
              </w:rPr>
              <w:t>The Research Problem</w:t>
            </w:r>
            <w:r>
              <w:rPr>
                <w:noProof/>
                <w:webHidden/>
              </w:rPr>
              <w:tab/>
            </w:r>
            <w:r>
              <w:rPr>
                <w:noProof/>
                <w:webHidden/>
              </w:rPr>
              <w:fldChar w:fldCharType="begin"/>
            </w:r>
            <w:r>
              <w:rPr>
                <w:noProof/>
                <w:webHidden/>
              </w:rPr>
              <w:instrText xml:space="preserve"> PAGEREF _Toc184981015 \h </w:instrText>
            </w:r>
            <w:r>
              <w:rPr>
                <w:noProof/>
                <w:webHidden/>
              </w:rPr>
            </w:r>
            <w:r>
              <w:rPr>
                <w:noProof/>
                <w:webHidden/>
              </w:rPr>
              <w:fldChar w:fldCharType="separate"/>
            </w:r>
            <w:r>
              <w:rPr>
                <w:noProof/>
                <w:webHidden/>
              </w:rPr>
              <w:t>5</w:t>
            </w:r>
            <w:r>
              <w:rPr>
                <w:noProof/>
                <w:webHidden/>
              </w:rPr>
              <w:fldChar w:fldCharType="end"/>
            </w:r>
          </w:hyperlink>
        </w:p>
        <w:p w14:paraId="7356D219" w14:textId="67B386C7" w:rsidR="003D3ED4" w:rsidRDefault="003D3ED4">
          <w:pPr>
            <w:pStyle w:val="TOC1"/>
            <w:tabs>
              <w:tab w:val="left" w:pos="480"/>
              <w:tab w:val="right" w:leader="dot" w:pos="9350"/>
            </w:tabs>
            <w:rPr>
              <w:rFonts w:eastAsiaTheme="minorEastAsia"/>
              <w:noProof/>
              <w:kern w:val="2"/>
              <w:sz w:val="24"/>
              <w:szCs w:val="24"/>
              <w14:ligatures w14:val="standardContextual"/>
            </w:rPr>
          </w:pPr>
          <w:hyperlink w:anchor="_Toc184981016" w:history="1">
            <w:r w:rsidRPr="00574671">
              <w:rPr>
                <w:rStyle w:val="Hyperlink"/>
                <w:noProof/>
              </w:rPr>
              <w:t>1.</w:t>
            </w:r>
            <w:r>
              <w:rPr>
                <w:rFonts w:eastAsiaTheme="minorEastAsia"/>
                <w:noProof/>
                <w:kern w:val="2"/>
                <w:sz w:val="24"/>
                <w:szCs w:val="24"/>
                <w14:ligatures w14:val="standardContextual"/>
              </w:rPr>
              <w:tab/>
            </w:r>
            <w:r w:rsidRPr="00574671">
              <w:rPr>
                <w:rStyle w:val="Hyperlink"/>
                <w:noProof/>
              </w:rPr>
              <w:t>Research Problem Statement</w:t>
            </w:r>
            <w:r>
              <w:rPr>
                <w:noProof/>
                <w:webHidden/>
              </w:rPr>
              <w:tab/>
            </w:r>
            <w:r>
              <w:rPr>
                <w:noProof/>
                <w:webHidden/>
              </w:rPr>
              <w:fldChar w:fldCharType="begin"/>
            </w:r>
            <w:r>
              <w:rPr>
                <w:noProof/>
                <w:webHidden/>
              </w:rPr>
              <w:instrText xml:space="preserve"> PAGEREF _Toc184981016 \h </w:instrText>
            </w:r>
            <w:r>
              <w:rPr>
                <w:noProof/>
                <w:webHidden/>
              </w:rPr>
            </w:r>
            <w:r>
              <w:rPr>
                <w:noProof/>
                <w:webHidden/>
              </w:rPr>
              <w:fldChar w:fldCharType="separate"/>
            </w:r>
            <w:r>
              <w:rPr>
                <w:noProof/>
                <w:webHidden/>
              </w:rPr>
              <w:t>5</w:t>
            </w:r>
            <w:r>
              <w:rPr>
                <w:noProof/>
                <w:webHidden/>
              </w:rPr>
              <w:fldChar w:fldCharType="end"/>
            </w:r>
          </w:hyperlink>
        </w:p>
        <w:p w14:paraId="64C6FB59" w14:textId="055DC2DC" w:rsidR="003D3ED4" w:rsidRDefault="003D3ED4">
          <w:pPr>
            <w:pStyle w:val="TOC1"/>
            <w:tabs>
              <w:tab w:val="left" w:pos="480"/>
              <w:tab w:val="right" w:leader="dot" w:pos="9350"/>
            </w:tabs>
            <w:rPr>
              <w:rFonts w:eastAsiaTheme="minorEastAsia"/>
              <w:noProof/>
              <w:kern w:val="2"/>
              <w:sz w:val="24"/>
              <w:szCs w:val="24"/>
              <w14:ligatures w14:val="standardContextual"/>
            </w:rPr>
          </w:pPr>
          <w:hyperlink w:anchor="_Toc184981017" w:history="1">
            <w:r w:rsidRPr="00574671">
              <w:rPr>
                <w:rStyle w:val="Hyperlink"/>
                <w:noProof/>
              </w:rPr>
              <w:t>2.</w:t>
            </w:r>
            <w:r>
              <w:rPr>
                <w:rFonts w:eastAsiaTheme="minorEastAsia"/>
                <w:noProof/>
                <w:kern w:val="2"/>
                <w:sz w:val="24"/>
                <w:szCs w:val="24"/>
                <w14:ligatures w14:val="standardContextual"/>
              </w:rPr>
              <w:tab/>
            </w:r>
            <w:r w:rsidRPr="00574671">
              <w:rPr>
                <w:rStyle w:val="Hyperlink"/>
                <w:noProof/>
              </w:rPr>
              <w:t>AIM</w:t>
            </w:r>
            <w:r>
              <w:rPr>
                <w:noProof/>
                <w:webHidden/>
              </w:rPr>
              <w:tab/>
            </w:r>
            <w:r>
              <w:rPr>
                <w:noProof/>
                <w:webHidden/>
              </w:rPr>
              <w:fldChar w:fldCharType="begin"/>
            </w:r>
            <w:r>
              <w:rPr>
                <w:noProof/>
                <w:webHidden/>
              </w:rPr>
              <w:instrText xml:space="preserve"> PAGEREF _Toc184981017 \h </w:instrText>
            </w:r>
            <w:r>
              <w:rPr>
                <w:noProof/>
                <w:webHidden/>
              </w:rPr>
            </w:r>
            <w:r>
              <w:rPr>
                <w:noProof/>
                <w:webHidden/>
              </w:rPr>
              <w:fldChar w:fldCharType="separate"/>
            </w:r>
            <w:r>
              <w:rPr>
                <w:noProof/>
                <w:webHidden/>
              </w:rPr>
              <w:t>7</w:t>
            </w:r>
            <w:r>
              <w:rPr>
                <w:noProof/>
                <w:webHidden/>
              </w:rPr>
              <w:fldChar w:fldCharType="end"/>
            </w:r>
          </w:hyperlink>
        </w:p>
        <w:p w14:paraId="40A55F52" w14:textId="63F4B6D6" w:rsidR="003D3ED4" w:rsidRDefault="003D3ED4">
          <w:pPr>
            <w:pStyle w:val="TOC1"/>
            <w:tabs>
              <w:tab w:val="left" w:pos="480"/>
              <w:tab w:val="right" w:leader="dot" w:pos="9350"/>
            </w:tabs>
            <w:rPr>
              <w:rFonts w:eastAsiaTheme="minorEastAsia"/>
              <w:noProof/>
              <w:kern w:val="2"/>
              <w:sz w:val="24"/>
              <w:szCs w:val="24"/>
              <w14:ligatures w14:val="standardContextual"/>
            </w:rPr>
          </w:pPr>
          <w:hyperlink w:anchor="_Toc184981018" w:history="1">
            <w:r w:rsidRPr="00574671">
              <w:rPr>
                <w:rStyle w:val="Hyperlink"/>
                <w:noProof/>
              </w:rPr>
              <w:t>3.</w:t>
            </w:r>
            <w:r>
              <w:rPr>
                <w:rFonts w:eastAsiaTheme="minorEastAsia"/>
                <w:noProof/>
                <w:kern w:val="2"/>
                <w:sz w:val="24"/>
                <w:szCs w:val="24"/>
                <w14:ligatures w14:val="standardContextual"/>
              </w:rPr>
              <w:tab/>
            </w:r>
            <w:r w:rsidRPr="00574671">
              <w:rPr>
                <w:rStyle w:val="Hyperlink"/>
                <w:noProof/>
              </w:rPr>
              <w:t>Objectives of the study</w:t>
            </w:r>
            <w:r>
              <w:rPr>
                <w:noProof/>
                <w:webHidden/>
              </w:rPr>
              <w:tab/>
            </w:r>
            <w:r>
              <w:rPr>
                <w:noProof/>
                <w:webHidden/>
              </w:rPr>
              <w:fldChar w:fldCharType="begin"/>
            </w:r>
            <w:r>
              <w:rPr>
                <w:noProof/>
                <w:webHidden/>
              </w:rPr>
              <w:instrText xml:space="preserve"> PAGEREF _Toc184981018 \h </w:instrText>
            </w:r>
            <w:r>
              <w:rPr>
                <w:noProof/>
                <w:webHidden/>
              </w:rPr>
            </w:r>
            <w:r>
              <w:rPr>
                <w:noProof/>
                <w:webHidden/>
              </w:rPr>
              <w:fldChar w:fldCharType="separate"/>
            </w:r>
            <w:r>
              <w:rPr>
                <w:noProof/>
                <w:webHidden/>
              </w:rPr>
              <w:t>7</w:t>
            </w:r>
            <w:r>
              <w:rPr>
                <w:noProof/>
                <w:webHidden/>
              </w:rPr>
              <w:fldChar w:fldCharType="end"/>
            </w:r>
          </w:hyperlink>
        </w:p>
        <w:p w14:paraId="2346AC66" w14:textId="34B78A86" w:rsidR="003D3ED4" w:rsidRDefault="003D3ED4">
          <w:pPr>
            <w:pStyle w:val="TOC1"/>
            <w:tabs>
              <w:tab w:val="left" w:pos="480"/>
              <w:tab w:val="right" w:leader="dot" w:pos="9350"/>
            </w:tabs>
            <w:rPr>
              <w:rFonts w:eastAsiaTheme="minorEastAsia"/>
              <w:noProof/>
              <w:kern w:val="2"/>
              <w:sz w:val="24"/>
              <w:szCs w:val="24"/>
              <w14:ligatures w14:val="standardContextual"/>
            </w:rPr>
          </w:pPr>
          <w:hyperlink w:anchor="_Toc184981019" w:history="1">
            <w:r w:rsidRPr="00574671">
              <w:rPr>
                <w:rStyle w:val="Hyperlink"/>
                <w:noProof/>
              </w:rPr>
              <w:t>4.</w:t>
            </w:r>
            <w:r>
              <w:rPr>
                <w:rFonts w:eastAsiaTheme="minorEastAsia"/>
                <w:noProof/>
                <w:kern w:val="2"/>
                <w:sz w:val="24"/>
                <w:szCs w:val="24"/>
                <w14:ligatures w14:val="standardContextual"/>
              </w:rPr>
              <w:tab/>
            </w:r>
            <w:r w:rsidRPr="00574671">
              <w:rPr>
                <w:rStyle w:val="Hyperlink"/>
                <w:noProof/>
              </w:rPr>
              <w:t>Research Questions</w:t>
            </w:r>
            <w:r>
              <w:rPr>
                <w:noProof/>
                <w:webHidden/>
              </w:rPr>
              <w:tab/>
            </w:r>
            <w:r>
              <w:rPr>
                <w:noProof/>
                <w:webHidden/>
              </w:rPr>
              <w:fldChar w:fldCharType="begin"/>
            </w:r>
            <w:r>
              <w:rPr>
                <w:noProof/>
                <w:webHidden/>
              </w:rPr>
              <w:instrText xml:space="preserve"> PAGEREF _Toc184981019 \h </w:instrText>
            </w:r>
            <w:r>
              <w:rPr>
                <w:noProof/>
                <w:webHidden/>
              </w:rPr>
            </w:r>
            <w:r>
              <w:rPr>
                <w:noProof/>
                <w:webHidden/>
              </w:rPr>
              <w:fldChar w:fldCharType="separate"/>
            </w:r>
            <w:r>
              <w:rPr>
                <w:noProof/>
                <w:webHidden/>
              </w:rPr>
              <w:t>8</w:t>
            </w:r>
            <w:r>
              <w:rPr>
                <w:noProof/>
                <w:webHidden/>
              </w:rPr>
              <w:fldChar w:fldCharType="end"/>
            </w:r>
          </w:hyperlink>
        </w:p>
        <w:p w14:paraId="69509633" w14:textId="1CBB2289" w:rsidR="003D3ED4" w:rsidRDefault="003D3ED4">
          <w:pPr>
            <w:pStyle w:val="TOC1"/>
            <w:tabs>
              <w:tab w:val="left" w:pos="480"/>
              <w:tab w:val="right" w:leader="dot" w:pos="9350"/>
            </w:tabs>
            <w:rPr>
              <w:rFonts w:eastAsiaTheme="minorEastAsia"/>
              <w:noProof/>
              <w:kern w:val="2"/>
              <w:sz w:val="24"/>
              <w:szCs w:val="24"/>
              <w14:ligatures w14:val="standardContextual"/>
            </w:rPr>
          </w:pPr>
          <w:hyperlink w:anchor="_Toc184981020" w:history="1">
            <w:r w:rsidRPr="00574671">
              <w:rPr>
                <w:rStyle w:val="Hyperlink"/>
                <w:noProof/>
              </w:rPr>
              <w:t>5.</w:t>
            </w:r>
            <w:r>
              <w:rPr>
                <w:rFonts w:eastAsiaTheme="minorEastAsia"/>
                <w:noProof/>
                <w:kern w:val="2"/>
                <w:sz w:val="24"/>
                <w:szCs w:val="24"/>
                <w14:ligatures w14:val="standardContextual"/>
              </w:rPr>
              <w:tab/>
            </w:r>
            <w:r w:rsidRPr="00574671">
              <w:rPr>
                <w:rStyle w:val="Hyperlink"/>
                <w:noProof/>
              </w:rPr>
              <w:t>Conclusion</w:t>
            </w:r>
            <w:r>
              <w:rPr>
                <w:noProof/>
                <w:webHidden/>
              </w:rPr>
              <w:tab/>
            </w:r>
            <w:r>
              <w:rPr>
                <w:noProof/>
                <w:webHidden/>
              </w:rPr>
              <w:fldChar w:fldCharType="begin"/>
            </w:r>
            <w:r>
              <w:rPr>
                <w:noProof/>
                <w:webHidden/>
              </w:rPr>
              <w:instrText xml:space="preserve"> PAGEREF _Toc184981020 \h </w:instrText>
            </w:r>
            <w:r>
              <w:rPr>
                <w:noProof/>
                <w:webHidden/>
              </w:rPr>
            </w:r>
            <w:r>
              <w:rPr>
                <w:noProof/>
                <w:webHidden/>
              </w:rPr>
              <w:fldChar w:fldCharType="separate"/>
            </w:r>
            <w:r>
              <w:rPr>
                <w:noProof/>
                <w:webHidden/>
              </w:rPr>
              <w:t>9</w:t>
            </w:r>
            <w:r>
              <w:rPr>
                <w:noProof/>
                <w:webHidden/>
              </w:rPr>
              <w:fldChar w:fldCharType="end"/>
            </w:r>
          </w:hyperlink>
        </w:p>
        <w:p w14:paraId="539F17DD" w14:textId="1B7F717A" w:rsidR="003D3ED4" w:rsidRDefault="003D3ED4">
          <w:pPr>
            <w:pStyle w:val="TOC1"/>
            <w:tabs>
              <w:tab w:val="right" w:leader="dot" w:pos="9350"/>
            </w:tabs>
            <w:rPr>
              <w:rFonts w:eastAsiaTheme="minorEastAsia"/>
              <w:noProof/>
              <w:kern w:val="2"/>
              <w:sz w:val="24"/>
              <w:szCs w:val="24"/>
              <w14:ligatures w14:val="standardContextual"/>
            </w:rPr>
          </w:pPr>
          <w:hyperlink w:anchor="_Toc184981021" w:history="1">
            <w:r w:rsidRPr="00574671">
              <w:rPr>
                <w:rStyle w:val="Hyperlink"/>
                <w:noProof/>
              </w:rPr>
              <w:t>Preliminary Literature Review</w:t>
            </w:r>
            <w:r>
              <w:rPr>
                <w:noProof/>
                <w:webHidden/>
              </w:rPr>
              <w:tab/>
            </w:r>
            <w:r>
              <w:rPr>
                <w:noProof/>
                <w:webHidden/>
              </w:rPr>
              <w:fldChar w:fldCharType="begin"/>
            </w:r>
            <w:r>
              <w:rPr>
                <w:noProof/>
                <w:webHidden/>
              </w:rPr>
              <w:instrText xml:space="preserve"> PAGEREF _Toc184981021 \h </w:instrText>
            </w:r>
            <w:r>
              <w:rPr>
                <w:noProof/>
                <w:webHidden/>
              </w:rPr>
            </w:r>
            <w:r>
              <w:rPr>
                <w:noProof/>
                <w:webHidden/>
              </w:rPr>
              <w:fldChar w:fldCharType="separate"/>
            </w:r>
            <w:r>
              <w:rPr>
                <w:noProof/>
                <w:webHidden/>
              </w:rPr>
              <w:t>10</w:t>
            </w:r>
            <w:r>
              <w:rPr>
                <w:noProof/>
                <w:webHidden/>
              </w:rPr>
              <w:fldChar w:fldCharType="end"/>
            </w:r>
          </w:hyperlink>
        </w:p>
        <w:p w14:paraId="1963645C" w14:textId="4215CD86" w:rsidR="003D3ED4" w:rsidRDefault="003D3ED4">
          <w:pPr>
            <w:pStyle w:val="TOC1"/>
            <w:tabs>
              <w:tab w:val="left" w:pos="480"/>
              <w:tab w:val="right" w:leader="dot" w:pos="9350"/>
            </w:tabs>
            <w:rPr>
              <w:rFonts w:eastAsiaTheme="minorEastAsia"/>
              <w:noProof/>
              <w:kern w:val="2"/>
              <w:sz w:val="24"/>
              <w:szCs w:val="24"/>
              <w14:ligatures w14:val="standardContextual"/>
            </w:rPr>
          </w:pPr>
          <w:hyperlink w:anchor="_Toc184981022" w:history="1">
            <w:r w:rsidRPr="00574671">
              <w:rPr>
                <w:rStyle w:val="Hyperlink"/>
                <w:noProof/>
              </w:rPr>
              <w:t>1.</w:t>
            </w:r>
            <w:r>
              <w:rPr>
                <w:rFonts w:eastAsiaTheme="minorEastAsia"/>
                <w:noProof/>
                <w:kern w:val="2"/>
                <w:sz w:val="24"/>
                <w:szCs w:val="24"/>
                <w14:ligatures w14:val="standardContextual"/>
              </w:rPr>
              <w:tab/>
            </w:r>
            <w:r w:rsidRPr="00574671">
              <w:rPr>
                <w:rStyle w:val="Hyperlink"/>
                <w:noProof/>
              </w:rPr>
              <w:t>Image Recognition</w:t>
            </w:r>
            <w:r>
              <w:rPr>
                <w:noProof/>
                <w:webHidden/>
              </w:rPr>
              <w:tab/>
            </w:r>
            <w:r>
              <w:rPr>
                <w:noProof/>
                <w:webHidden/>
              </w:rPr>
              <w:fldChar w:fldCharType="begin"/>
            </w:r>
            <w:r>
              <w:rPr>
                <w:noProof/>
                <w:webHidden/>
              </w:rPr>
              <w:instrText xml:space="preserve"> PAGEREF _Toc184981022 \h </w:instrText>
            </w:r>
            <w:r>
              <w:rPr>
                <w:noProof/>
                <w:webHidden/>
              </w:rPr>
            </w:r>
            <w:r>
              <w:rPr>
                <w:noProof/>
                <w:webHidden/>
              </w:rPr>
              <w:fldChar w:fldCharType="separate"/>
            </w:r>
            <w:r>
              <w:rPr>
                <w:noProof/>
                <w:webHidden/>
              </w:rPr>
              <w:t>10</w:t>
            </w:r>
            <w:r>
              <w:rPr>
                <w:noProof/>
                <w:webHidden/>
              </w:rPr>
              <w:fldChar w:fldCharType="end"/>
            </w:r>
          </w:hyperlink>
        </w:p>
        <w:p w14:paraId="150DE68E" w14:textId="743F21D2" w:rsidR="003D3ED4" w:rsidRDefault="003D3ED4">
          <w:pPr>
            <w:pStyle w:val="TOC1"/>
            <w:tabs>
              <w:tab w:val="left" w:pos="480"/>
              <w:tab w:val="right" w:leader="dot" w:pos="9350"/>
            </w:tabs>
            <w:rPr>
              <w:rFonts w:eastAsiaTheme="minorEastAsia"/>
              <w:noProof/>
              <w:kern w:val="2"/>
              <w:sz w:val="24"/>
              <w:szCs w:val="24"/>
              <w14:ligatures w14:val="standardContextual"/>
            </w:rPr>
          </w:pPr>
          <w:hyperlink w:anchor="_Toc184981023" w:history="1">
            <w:r w:rsidRPr="00574671">
              <w:rPr>
                <w:rStyle w:val="Hyperlink"/>
                <w:noProof/>
              </w:rPr>
              <w:t>2.</w:t>
            </w:r>
            <w:r>
              <w:rPr>
                <w:rFonts w:eastAsiaTheme="minorEastAsia"/>
                <w:noProof/>
                <w:kern w:val="2"/>
                <w:sz w:val="24"/>
                <w:szCs w:val="24"/>
                <w14:ligatures w14:val="standardContextual"/>
              </w:rPr>
              <w:tab/>
            </w:r>
            <w:r w:rsidRPr="00574671">
              <w:rPr>
                <w:rStyle w:val="Hyperlink"/>
                <w:noProof/>
              </w:rPr>
              <w:t>Food Recognition</w:t>
            </w:r>
            <w:r>
              <w:rPr>
                <w:noProof/>
                <w:webHidden/>
              </w:rPr>
              <w:tab/>
            </w:r>
            <w:r>
              <w:rPr>
                <w:noProof/>
                <w:webHidden/>
              </w:rPr>
              <w:fldChar w:fldCharType="begin"/>
            </w:r>
            <w:r>
              <w:rPr>
                <w:noProof/>
                <w:webHidden/>
              </w:rPr>
              <w:instrText xml:space="preserve"> PAGEREF _Toc184981023 \h </w:instrText>
            </w:r>
            <w:r>
              <w:rPr>
                <w:noProof/>
                <w:webHidden/>
              </w:rPr>
            </w:r>
            <w:r>
              <w:rPr>
                <w:noProof/>
                <w:webHidden/>
              </w:rPr>
              <w:fldChar w:fldCharType="separate"/>
            </w:r>
            <w:r>
              <w:rPr>
                <w:noProof/>
                <w:webHidden/>
              </w:rPr>
              <w:t>10</w:t>
            </w:r>
            <w:r>
              <w:rPr>
                <w:noProof/>
                <w:webHidden/>
              </w:rPr>
              <w:fldChar w:fldCharType="end"/>
            </w:r>
          </w:hyperlink>
        </w:p>
        <w:p w14:paraId="515293DA" w14:textId="1CDFC6E8" w:rsidR="003D3ED4" w:rsidRDefault="003D3ED4">
          <w:pPr>
            <w:pStyle w:val="TOC1"/>
            <w:tabs>
              <w:tab w:val="left" w:pos="480"/>
              <w:tab w:val="right" w:leader="dot" w:pos="9350"/>
            </w:tabs>
            <w:rPr>
              <w:rFonts w:eastAsiaTheme="minorEastAsia"/>
              <w:noProof/>
              <w:kern w:val="2"/>
              <w:sz w:val="24"/>
              <w:szCs w:val="24"/>
              <w14:ligatures w14:val="standardContextual"/>
            </w:rPr>
          </w:pPr>
          <w:hyperlink w:anchor="_Toc184981024" w:history="1">
            <w:r w:rsidRPr="00574671">
              <w:rPr>
                <w:rStyle w:val="Hyperlink"/>
                <w:noProof/>
              </w:rPr>
              <w:t>3.</w:t>
            </w:r>
            <w:r>
              <w:rPr>
                <w:rFonts w:eastAsiaTheme="minorEastAsia"/>
                <w:noProof/>
                <w:kern w:val="2"/>
                <w:sz w:val="24"/>
                <w:szCs w:val="24"/>
                <w14:ligatures w14:val="standardContextual"/>
              </w:rPr>
              <w:tab/>
            </w:r>
            <w:r w:rsidRPr="00574671">
              <w:rPr>
                <w:rStyle w:val="Hyperlink"/>
                <w:noProof/>
              </w:rPr>
              <w:t>Segmentation in Food Item Recognition</w:t>
            </w:r>
            <w:r>
              <w:rPr>
                <w:noProof/>
                <w:webHidden/>
              </w:rPr>
              <w:tab/>
            </w:r>
            <w:r>
              <w:rPr>
                <w:noProof/>
                <w:webHidden/>
              </w:rPr>
              <w:fldChar w:fldCharType="begin"/>
            </w:r>
            <w:r>
              <w:rPr>
                <w:noProof/>
                <w:webHidden/>
              </w:rPr>
              <w:instrText xml:space="preserve"> PAGEREF _Toc184981024 \h </w:instrText>
            </w:r>
            <w:r>
              <w:rPr>
                <w:noProof/>
                <w:webHidden/>
              </w:rPr>
            </w:r>
            <w:r>
              <w:rPr>
                <w:noProof/>
                <w:webHidden/>
              </w:rPr>
              <w:fldChar w:fldCharType="separate"/>
            </w:r>
            <w:r>
              <w:rPr>
                <w:noProof/>
                <w:webHidden/>
              </w:rPr>
              <w:t>11</w:t>
            </w:r>
            <w:r>
              <w:rPr>
                <w:noProof/>
                <w:webHidden/>
              </w:rPr>
              <w:fldChar w:fldCharType="end"/>
            </w:r>
          </w:hyperlink>
        </w:p>
        <w:p w14:paraId="67FEE9DC" w14:textId="26E1DCFD" w:rsidR="003D3ED4" w:rsidRDefault="003D3ED4">
          <w:pPr>
            <w:pStyle w:val="TOC1"/>
            <w:tabs>
              <w:tab w:val="left" w:pos="480"/>
              <w:tab w:val="right" w:leader="dot" w:pos="9350"/>
            </w:tabs>
            <w:rPr>
              <w:rFonts w:eastAsiaTheme="minorEastAsia"/>
              <w:noProof/>
              <w:kern w:val="2"/>
              <w:sz w:val="24"/>
              <w:szCs w:val="24"/>
              <w14:ligatures w14:val="standardContextual"/>
            </w:rPr>
          </w:pPr>
          <w:hyperlink w:anchor="_Toc184981025" w:history="1">
            <w:r w:rsidRPr="00574671">
              <w:rPr>
                <w:rStyle w:val="Hyperlink"/>
                <w:noProof/>
              </w:rPr>
              <w:t>4.</w:t>
            </w:r>
            <w:r>
              <w:rPr>
                <w:rFonts w:eastAsiaTheme="minorEastAsia"/>
                <w:noProof/>
                <w:kern w:val="2"/>
                <w:sz w:val="24"/>
                <w:szCs w:val="24"/>
                <w14:ligatures w14:val="standardContextual"/>
              </w:rPr>
              <w:tab/>
            </w:r>
            <w:r w:rsidRPr="00574671">
              <w:rPr>
                <w:rStyle w:val="Hyperlink"/>
                <w:noProof/>
              </w:rPr>
              <w:t>Compare and Validate Metrics</w:t>
            </w:r>
            <w:r>
              <w:rPr>
                <w:noProof/>
                <w:webHidden/>
              </w:rPr>
              <w:tab/>
            </w:r>
            <w:r>
              <w:rPr>
                <w:noProof/>
                <w:webHidden/>
              </w:rPr>
              <w:fldChar w:fldCharType="begin"/>
            </w:r>
            <w:r>
              <w:rPr>
                <w:noProof/>
                <w:webHidden/>
              </w:rPr>
              <w:instrText xml:space="preserve"> PAGEREF _Toc184981025 \h </w:instrText>
            </w:r>
            <w:r>
              <w:rPr>
                <w:noProof/>
                <w:webHidden/>
              </w:rPr>
            </w:r>
            <w:r>
              <w:rPr>
                <w:noProof/>
                <w:webHidden/>
              </w:rPr>
              <w:fldChar w:fldCharType="separate"/>
            </w:r>
            <w:r>
              <w:rPr>
                <w:noProof/>
                <w:webHidden/>
              </w:rPr>
              <w:t>12</w:t>
            </w:r>
            <w:r>
              <w:rPr>
                <w:noProof/>
                <w:webHidden/>
              </w:rPr>
              <w:fldChar w:fldCharType="end"/>
            </w:r>
          </w:hyperlink>
        </w:p>
        <w:p w14:paraId="395E8AB1" w14:textId="1D76C97C" w:rsidR="003D3ED4" w:rsidRDefault="003D3ED4">
          <w:pPr>
            <w:pStyle w:val="TOC1"/>
            <w:tabs>
              <w:tab w:val="right" w:leader="dot" w:pos="9350"/>
            </w:tabs>
            <w:rPr>
              <w:rFonts w:eastAsiaTheme="minorEastAsia"/>
              <w:noProof/>
              <w:kern w:val="2"/>
              <w:sz w:val="24"/>
              <w:szCs w:val="24"/>
              <w14:ligatures w14:val="standardContextual"/>
            </w:rPr>
          </w:pPr>
          <w:hyperlink w:anchor="_Toc184981026" w:history="1">
            <w:r w:rsidRPr="00574671">
              <w:rPr>
                <w:rStyle w:val="Hyperlink"/>
                <w:noProof/>
              </w:rPr>
              <w:t>Working Theory</w:t>
            </w:r>
            <w:r>
              <w:rPr>
                <w:noProof/>
                <w:webHidden/>
              </w:rPr>
              <w:tab/>
            </w:r>
            <w:r>
              <w:rPr>
                <w:noProof/>
                <w:webHidden/>
              </w:rPr>
              <w:fldChar w:fldCharType="begin"/>
            </w:r>
            <w:r>
              <w:rPr>
                <w:noProof/>
                <w:webHidden/>
              </w:rPr>
              <w:instrText xml:space="preserve"> PAGEREF _Toc184981026 \h </w:instrText>
            </w:r>
            <w:r>
              <w:rPr>
                <w:noProof/>
                <w:webHidden/>
              </w:rPr>
            </w:r>
            <w:r>
              <w:rPr>
                <w:noProof/>
                <w:webHidden/>
              </w:rPr>
              <w:fldChar w:fldCharType="separate"/>
            </w:r>
            <w:r>
              <w:rPr>
                <w:noProof/>
                <w:webHidden/>
              </w:rPr>
              <w:t>13</w:t>
            </w:r>
            <w:r>
              <w:rPr>
                <w:noProof/>
                <w:webHidden/>
              </w:rPr>
              <w:fldChar w:fldCharType="end"/>
            </w:r>
          </w:hyperlink>
        </w:p>
        <w:p w14:paraId="7AFB861C" w14:textId="520F7E7B" w:rsidR="003D3ED4" w:rsidRDefault="003D3ED4">
          <w:pPr>
            <w:pStyle w:val="TOC1"/>
            <w:tabs>
              <w:tab w:val="left" w:pos="480"/>
              <w:tab w:val="right" w:leader="dot" w:pos="9350"/>
            </w:tabs>
            <w:rPr>
              <w:rFonts w:eastAsiaTheme="minorEastAsia"/>
              <w:noProof/>
              <w:kern w:val="2"/>
              <w:sz w:val="24"/>
              <w:szCs w:val="24"/>
              <w14:ligatures w14:val="standardContextual"/>
            </w:rPr>
          </w:pPr>
          <w:hyperlink w:anchor="_Toc184981027" w:history="1">
            <w:r w:rsidRPr="00574671">
              <w:rPr>
                <w:rStyle w:val="Hyperlink"/>
                <w:noProof/>
              </w:rPr>
              <w:t>1.</w:t>
            </w:r>
            <w:r>
              <w:rPr>
                <w:rFonts w:eastAsiaTheme="minorEastAsia"/>
                <w:noProof/>
                <w:kern w:val="2"/>
                <w:sz w:val="24"/>
                <w:szCs w:val="24"/>
                <w14:ligatures w14:val="standardContextual"/>
              </w:rPr>
              <w:tab/>
            </w:r>
            <w:r w:rsidRPr="00574671">
              <w:rPr>
                <w:rStyle w:val="Hyperlink"/>
                <w:noProof/>
              </w:rPr>
              <w:t>Methodology</w:t>
            </w:r>
            <w:r>
              <w:rPr>
                <w:noProof/>
                <w:webHidden/>
              </w:rPr>
              <w:tab/>
            </w:r>
            <w:r>
              <w:rPr>
                <w:noProof/>
                <w:webHidden/>
              </w:rPr>
              <w:fldChar w:fldCharType="begin"/>
            </w:r>
            <w:r>
              <w:rPr>
                <w:noProof/>
                <w:webHidden/>
              </w:rPr>
              <w:instrText xml:space="preserve"> PAGEREF _Toc184981027 \h </w:instrText>
            </w:r>
            <w:r>
              <w:rPr>
                <w:noProof/>
                <w:webHidden/>
              </w:rPr>
            </w:r>
            <w:r>
              <w:rPr>
                <w:noProof/>
                <w:webHidden/>
              </w:rPr>
              <w:fldChar w:fldCharType="separate"/>
            </w:r>
            <w:r>
              <w:rPr>
                <w:noProof/>
                <w:webHidden/>
              </w:rPr>
              <w:t>13</w:t>
            </w:r>
            <w:r>
              <w:rPr>
                <w:noProof/>
                <w:webHidden/>
              </w:rPr>
              <w:fldChar w:fldCharType="end"/>
            </w:r>
          </w:hyperlink>
        </w:p>
        <w:p w14:paraId="1E54C9E6" w14:textId="07FE36F6" w:rsidR="003D3ED4" w:rsidRDefault="003D3ED4">
          <w:pPr>
            <w:pStyle w:val="TOC1"/>
            <w:tabs>
              <w:tab w:val="left" w:pos="480"/>
              <w:tab w:val="right" w:leader="dot" w:pos="9350"/>
            </w:tabs>
            <w:rPr>
              <w:rFonts w:eastAsiaTheme="minorEastAsia"/>
              <w:noProof/>
              <w:kern w:val="2"/>
              <w:sz w:val="24"/>
              <w:szCs w:val="24"/>
              <w14:ligatures w14:val="standardContextual"/>
            </w:rPr>
          </w:pPr>
          <w:hyperlink w:anchor="_Toc184981028" w:history="1">
            <w:r w:rsidRPr="00574671">
              <w:rPr>
                <w:rStyle w:val="Hyperlink"/>
                <w:noProof/>
              </w:rPr>
              <w:t>2.</w:t>
            </w:r>
            <w:r>
              <w:rPr>
                <w:rFonts w:eastAsiaTheme="minorEastAsia"/>
                <w:noProof/>
                <w:kern w:val="2"/>
                <w:sz w:val="24"/>
                <w:szCs w:val="24"/>
                <w14:ligatures w14:val="standardContextual"/>
              </w:rPr>
              <w:tab/>
            </w:r>
            <w:r w:rsidRPr="00574671">
              <w:rPr>
                <w:rStyle w:val="Hyperlink"/>
                <w:noProof/>
              </w:rPr>
              <w:t>Bias</w:t>
            </w:r>
            <w:r>
              <w:rPr>
                <w:noProof/>
                <w:webHidden/>
              </w:rPr>
              <w:tab/>
            </w:r>
            <w:r>
              <w:rPr>
                <w:noProof/>
                <w:webHidden/>
              </w:rPr>
              <w:fldChar w:fldCharType="begin"/>
            </w:r>
            <w:r>
              <w:rPr>
                <w:noProof/>
                <w:webHidden/>
              </w:rPr>
              <w:instrText xml:space="preserve"> PAGEREF _Toc184981028 \h </w:instrText>
            </w:r>
            <w:r>
              <w:rPr>
                <w:noProof/>
                <w:webHidden/>
              </w:rPr>
            </w:r>
            <w:r>
              <w:rPr>
                <w:noProof/>
                <w:webHidden/>
              </w:rPr>
              <w:fldChar w:fldCharType="separate"/>
            </w:r>
            <w:r>
              <w:rPr>
                <w:noProof/>
                <w:webHidden/>
              </w:rPr>
              <w:t>13</w:t>
            </w:r>
            <w:r>
              <w:rPr>
                <w:noProof/>
                <w:webHidden/>
              </w:rPr>
              <w:fldChar w:fldCharType="end"/>
            </w:r>
          </w:hyperlink>
        </w:p>
        <w:p w14:paraId="35D23B6C" w14:textId="0494FFB7" w:rsidR="003D3ED4" w:rsidRDefault="003D3ED4">
          <w:pPr>
            <w:pStyle w:val="TOC1"/>
            <w:tabs>
              <w:tab w:val="left" w:pos="480"/>
              <w:tab w:val="right" w:leader="dot" w:pos="9350"/>
            </w:tabs>
            <w:rPr>
              <w:rFonts w:eastAsiaTheme="minorEastAsia"/>
              <w:noProof/>
              <w:kern w:val="2"/>
              <w:sz w:val="24"/>
              <w:szCs w:val="24"/>
              <w14:ligatures w14:val="standardContextual"/>
            </w:rPr>
          </w:pPr>
          <w:hyperlink w:anchor="_Toc184981029" w:history="1">
            <w:r w:rsidRPr="00574671">
              <w:rPr>
                <w:rStyle w:val="Hyperlink"/>
                <w:noProof/>
              </w:rPr>
              <w:t>3.</w:t>
            </w:r>
            <w:r>
              <w:rPr>
                <w:rFonts w:eastAsiaTheme="minorEastAsia"/>
                <w:noProof/>
                <w:kern w:val="2"/>
                <w:sz w:val="24"/>
                <w:szCs w:val="24"/>
                <w14:ligatures w14:val="standardContextual"/>
              </w:rPr>
              <w:tab/>
            </w:r>
            <w:r w:rsidRPr="00574671">
              <w:rPr>
                <w:rStyle w:val="Hyperlink"/>
                <w:noProof/>
              </w:rPr>
              <w:t>Reliability</w:t>
            </w:r>
            <w:r>
              <w:rPr>
                <w:noProof/>
                <w:webHidden/>
              </w:rPr>
              <w:tab/>
            </w:r>
            <w:r>
              <w:rPr>
                <w:noProof/>
                <w:webHidden/>
              </w:rPr>
              <w:fldChar w:fldCharType="begin"/>
            </w:r>
            <w:r>
              <w:rPr>
                <w:noProof/>
                <w:webHidden/>
              </w:rPr>
              <w:instrText xml:space="preserve"> PAGEREF _Toc184981029 \h </w:instrText>
            </w:r>
            <w:r>
              <w:rPr>
                <w:noProof/>
                <w:webHidden/>
              </w:rPr>
            </w:r>
            <w:r>
              <w:rPr>
                <w:noProof/>
                <w:webHidden/>
              </w:rPr>
              <w:fldChar w:fldCharType="separate"/>
            </w:r>
            <w:r>
              <w:rPr>
                <w:noProof/>
                <w:webHidden/>
              </w:rPr>
              <w:t>13</w:t>
            </w:r>
            <w:r>
              <w:rPr>
                <w:noProof/>
                <w:webHidden/>
              </w:rPr>
              <w:fldChar w:fldCharType="end"/>
            </w:r>
          </w:hyperlink>
        </w:p>
        <w:p w14:paraId="5D3E60EB" w14:textId="56D2F370" w:rsidR="003D3ED4" w:rsidRDefault="003D3ED4">
          <w:pPr>
            <w:pStyle w:val="TOC1"/>
            <w:tabs>
              <w:tab w:val="left" w:pos="480"/>
              <w:tab w:val="right" w:leader="dot" w:pos="9350"/>
            </w:tabs>
            <w:rPr>
              <w:rFonts w:eastAsiaTheme="minorEastAsia"/>
              <w:noProof/>
              <w:kern w:val="2"/>
              <w:sz w:val="24"/>
              <w:szCs w:val="24"/>
              <w14:ligatures w14:val="standardContextual"/>
            </w:rPr>
          </w:pPr>
          <w:hyperlink w:anchor="_Toc184981030" w:history="1">
            <w:r w:rsidRPr="00574671">
              <w:rPr>
                <w:rStyle w:val="Hyperlink"/>
                <w:noProof/>
              </w:rPr>
              <w:t>4.</w:t>
            </w:r>
            <w:r>
              <w:rPr>
                <w:rFonts w:eastAsiaTheme="minorEastAsia"/>
                <w:noProof/>
                <w:kern w:val="2"/>
                <w:sz w:val="24"/>
                <w:szCs w:val="24"/>
                <w14:ligatures w14:val="standardContextual"/>
              </w:rPr>
              <w:tab/>
            </w:r>
            <w:r w:rsidRPr="00574671">
              <w:rPr>
                <w:rStyle w:val="Hyperlink"/>
                <w:noProof/>
              </w:rPr>
              <w:t>Sampling</w:t>
            </w:r>
            <w:r>
              <w:rPr>
                <w:noProof/>
                <w:webHidden/>
              </w:rPr>
              <w:tab/>
            </w:r>
            <w:r>
              <w:rPr>
                <w:noProof/>
                <w:webHidden/>
              </w:rPr>
              <w:fldChar w:fldCharType="begin"/>
            </w:r>
            <w:r>
              <w:rPr>
                <w:noProof/>
                <w:webHidden/>
              </w:rPr>
              <w:instrText xml:space="preserve"> PAGEREF _Toc184981030 \h </w:instrText>
            </w:r>
            <w:r>
              <w:rPr>
                <w:noProof/>
                <w:webHidden/>
              </w:rPr>
            </w:r>
            <w:r>
              <w:rPr>
                <w:noProof/>
                <w:webHidden/>
              </w:rPr>
              <w:fldChar w:fldCharType="separate"/>
            </w:r>
            <w:r>
              <w:rPr>
                <w:noProof/>
                <w:webHidden/>
              </w:rPr>
              <w:t>14</w:t>
            </w:r>
            <w:r>
              <w:rPr>
                <w:noProof/>
                <w:webHidden/>
              </w:rPr>
              <w:fldChar w:fldCharType="end"/>
            </w:r>
          </w:hyperlink>
        </w:p>
        <w:p w14:paraId="3D190A89" w14:textId="46D77DDA" w:rsidR="003D3ED4" w:rsidRDefault="003D3ED4">
          <w:pPr>
            <w:pStyle w:val="TOC1"/>
            <w:tabs>
              <w:tab w:val="right" w:leader="dot" w:pos="9350"/>
            </w:tabs>
            <w:rPr>
              <w:rFonts w:eastAsiaTheme="minorEastAsia"/>
              <w:noProof/>
              <w:kern w:val="2"/>
              <w:sz w:val="24"/>
              <w:szCs w:val="24"/>
              <w14:ligatures w14:val="standardContextual"/>
            </w:rPr>
          </w:pPr>
          <w:hyperlink w:anchor="_Toc184981031" w:history="1">
            <w:r w:rsidRPr="00574671">
              <w:rPr>
                <w:rStyle w:val="Hyperlink"/>
                <w:noProof/>
              </w:rPr>
              <w:t>Research Design</w:t>
            </w:r>
            <w:r>
              <w:rPr>
                <w:noProof/>
                <w:webHidden/>
              </w:rPr>
              <w:tab/>
            </w:r>
            <w:r>
              <w:rPr>
                <w:noProof/>
                <w:webHidden/>
              </w:rPr>
              <w:fldChar w:fldCharType="begin"/>
            </w:r>
            <w:r>
              <w:rPr>
                <w:noProof/>
                <w:webHidden/>
              </w:rPr>
              <w:instrText xml:space="preserve"> PAGEREF _Toc184981031 \h </w:instrText>
            </w:r>
            <w:r>
              <w:rPr>
                <w:noProof/>
                <w:webHidden/>
              </w:rPr>
            </w:r>
            <w:r>
              <w:rPr>
                <w:noProof/>
                <w:webHidden/>
              </w:rPr>
              <w:fldChar w:fldCharType="separate"/>
            </w:r>
            <w:r>
              <w:rPr>
                <w:noProof/>
                <w:webHidden/>
              </w:rPr>
              <w:t>15</w:t>
            </w:r>
            <w:r>
              <w:rPr>
                <w:noProof/>
                <w:webHidden/>
              </w:rPr>
              <w:fldChar w:fldCharType="end"/>
            </w:r>
          </w:hyperlink>
        </w:p>
        <w:p w14:paraId="04B60A95" w14:textId="019538BC" w:rsidR="003D3ED4" w:rsidRDefault="003D3ED4">
          <w:pPr>
            <w:pStyle w:val="TOC1"/>
            <w:tabs>
              <w:tab w:val="right" w:leader="dot" w:pos="9350"/>
            </w:tabs>
            <w:rPr>
              <w:rFonts w:eastAsiaTheme="minorEastAsia"/>
              <w:noProof/>
              <w:kern w:val="2"/>
              <w:sz w:val="24"/>
              <w:szCs w:val="24"/>
              <w14:ligatures w14:val="standardContextual"/>
            </w:rPr>
          </w:pPr>
          <w:hyperlink w:anchor="_Toc184981032" w:history="1">
            <w:r w:rsidRPr="00574671">
              <w:rPr>
                <w:rStyle w:val="Hyperlink"/>
                <w:noProof/>
              </w:rPr>
              <w:t>Project Planning and Conclusion</w:t>
            </w:r>
            <w:r>
              <w:rPr>
                <w:noProof/>
                <w:webHidden/>
              </w:rPr>
              <w:tab/>
            </w:r>
            <w:r>
              <w:rPr>
                <w:noProof/>
                <w:webHidden/>
              </w:rPr>
              <w:fldChar w:fldCharType="begin"/>
            </w:r>
            <w:r>
              <w:rPr>
                <w:noProof/>
                <w:webHidden/>
              </w:rPr>
              <w:instrText xml:space="preserve"> PAGEREF _Toc184981032 \h </w:instrText>
            </w:r>
            <w:r>
              <w:rPr>
                <w:noProof/>
                <w:webHidden/>
              </w:rPr>
            </w:r>
            <w:r>
              <w:rPr>
                <w:noProof/>
                <w:webHidden/>
              </w:rPr>
              <w:fldChar w:fldCharType="separate"/>
            </w:r>
            <w:r>
              <w:rPr>
                <w:noProof/>
                <w:webHidden/>
              </w:rPr>
              <w:t>16</w:t>
            </w:r>
            <w:r>
              <w:rPr>
                <w:noProof/>
                <w:webHidden/>
              </w:rPr>
              <w:fldChar w:fldCharType="end"/>
            </w:r>
          </w:hyperlink>
        </w:p>
        <w:p w14:paraId="56C09D51" w14:textId="6A9EACBC" w:rsidR="003D3ED4" w:rsidRDefault="003D3ED4">
          <w:pPr>
            <w:pStyle w:val="TOC1"/>
            <w:tabs>
              <w:tab w:val="right" w:leader="dot" w:pos="9350"/>
            </w:tabs>
            <w:rPr>
              <w:rFonts w:eastAsiaTheme="minorEastAsia"/>
              <w:noProof/>
              <w:kern w:val="2"/>
              <w:sz w:val="24"/>
              <w:szCs w:val="24"/>
              <w14:ligatures w14:val="standardContextual"/>
            </w:rPr>
          </w:pPr>
          <w:hyperlink w:anchor="_Toc184981033" w:history="1">
            <w:r w:rsidRPr="00574671">
              <w:rPr>
                <w:rStyle w:val="Hyperlink"/>
                <w:noProof/>
              </w:rPr>
              <w:t>Bibliography/References</w:t>
            </w:r>
            <w:r>
              <w:rPr>
                <w:noProof/>
                <w:webHidden/>
              </w:rPr>
              <w:tab/>
            </w:r>
            <w:r>
              <w:rPr>
                <w:noProof/>
                <w:webHidden/>
              </w:rPr>
              <w:fldChar w:fldCharType="begin"/>
            </w:r>
            <w:r>
              <w:rPr>
                <w:noProof/>
                <w:webHidden/>
              </w:rPr>
              <w:instrText xml:space="preserve"> PAGEREF _Toc184981033 \h </w:instrText>
            </w:r>
            <w:r>
              <w:rPr>
                <w:noProof/>
                <w:webHidden/>
              </w:rPr>
            </w:r>
            <w:r>
              <w:rPr>
                <w:noProof/>
                <w:webHidden/>
              </w:rPr>
              <w:fldChar w:fldCharType="separate"/>
            </w:r>
            <w:r>
              <w:rPr>
                <w:noProof/>
                <w:webHidden/>
              </w:rPr>
              <w:t>17</w:t>
            </w:r>
            <w:r>
              <w:rPr>
                <w:noProof/>
                <w:webHidden/>
              </w:rPr>
              <w:fldChar w:fldCharType="end"/>
            </w:r>
          </w:hyperlink>
        </w:p>
        <w:p w14:paraId="5311D722" w14:textId="36600631" w:rsidR="005134B6" w:rsidRDefault="005134B6" w:rsidP="005134B6">
          <w:r>
            <w:rPr>
              <w:b/>
              <w:bCs/>
              <w:noProof/>
            </w:rPr>
            <w:fldChar w:fldCharType="end"/>
          </w:r>
        </w:p>
      </w:sdtContent>
    </w:sdt>
    <w:p w14:paraId="6E7717FA" w14:textId="77777777" w:rsidR="005134B6" w:rsidRDefault="005134B6" w:rsidP="005134B6">
      <w:pPr>
        <w:rPr>
          <w:rFonts w:asciiTheme="majorHAnsi" w:eastAsiaTheme="majorEastAsia" w:hAnsiTheme="majorHAnsi" w:cstheme="majorBidi"/>
          <w:color w:val="0F4761" w:themeColor="accent1" w:themeShade="BF"/>
          <w:sz w:val="32"/>
          <w:szCs w:val="32"/>
        </w:rPr>
      </w:pPr>
      <w:r>
        <w:br w:type="page"/>
      </w:r>
    </w:p>
    <w:p w14:paraId="69DFCFD9" w14:textId="0E55FD2E" w:rsidR="005134B6" w:rsidRDefault="00C83160" w:rsidP="005134B6">
      <w:pPr>
        <w:pStyle w:val="Heading1"/>
      </w:pPr>
      <w:bookmarkStart w:id="1" w:name="_Toc184981014"/>
      <w:r w:rsidRPr="00C83160">
        <w:lastRenderedPageBreak/>
        <w:t>Introduction</w:t>
      </w:r>
      <w:bookmarkEnd w:id="1"/>
    </w:p>
    <w:p w14:paraId="26E5EF7A" w14:textId="74B37D84" w:rsidR="00C83160" w:rsidRDefault="004224BC" w:rsidP="00BB642F">
      <w:pPr>
        <w:spacing w:line="480" w:lineRule="auto"/>
        <w:ind w:firstLine="720"/>
      </w:pPr>
      <w:r>
        <w:t xml:space="preserve">Developed countries have 72% of </w:t>
      </w:r>
      <w:r w:rsidR="00FB6B3B">
        <w:t>adults</w:t>
      </w:r>
      <w:r>
        <w:t xml:space="preserve"> use smart phones and among them 52% </w:t>
      </w:r>
      <w:r w:rsidR="00FB6B3B">
        <w:t>search for</w:t>
      </w:r>
      <w:r w:rsidR="00142C0C">
        <w:t xml:space="preserve"> </w:t>
      </w:r>
      <w:r w:rsidR="00825862">
        <w:t>t</w:t>
      </w:r>
      <w:r w:rsidR="00142C0C">
        <w:t>hing</w:t>
      </w:r>
      <w:r w:rsidR="00825862">
        <w:t>s</w:t>
      </w:r>
      <w:r>
        <w:t xml:space="preserve"> related to Health. There are more than 165,000 mobile applications related to Health available in different App Stores, including paid and free versions (Allegra, Dario 2020). </w:t>
      </w:r>
      <w:r w:rsidR="00B52FF7">
        <w:t>Health tracking around the world is becoming more popular, with people using a variety of digital tools to monitor their health</w:t>
      </w:r>
      <w:r w:rsidR="00E836A6" w:rsidRPr="00E836A6">
        <w:t>(Nishida, Uauy, Kumanyika, &amp; Shetty </w:t>
      </w:r>
      <w:hyperlink r:id="rId9" w:anchor="ref80" w:history="1">
        <w:r w:rsidR="00E836A6" w:rsidRPr="00E836A6">
          <w:t>2004</w:t>
        </w:r>
      </w:hyperlink>
      <w:r w:rsidR="00E836A6" w:rsidRPr="00E836A6">
        <w:t>)</w:t>
      </w:r>
      <w:r w:rsidR="00B52FF7">
        <w:t>. Most commonly everyone uses Mobile Apps to track their health which includes calor</w:t>
      </w:r>
      <w:r w:rsidR="006D63AD">
        <w:t>ie</w:t>
      </w:r>
      <w:r w:rsidR="00B52FF7">
        <w:t xml:space="preserve"> intake, activities like walking, running, swimming and cycling.</w:t>
      </w:r>
      <w:r w:rsidR="001E487A">
        <w:t xml:space="preserve"> Even though mobile apps advanced their tracking mechanism on activities like walking, running, swimming and cycling, calorie intake is mostly </w:t>
      </w:r>
      <w:r w:rsidR="007D3283">
        <w:t>dependent</w:t>
      </w:r>
      <w:r w:rsidR="001E487A">
        <w:t xml:space="preserve"> on user entries or supervision. </w:t>
      </w:r>
      <w:r w:rsidR="000A769C">
        <w:t>The nutritional calories are measured and labeled in US foods since only 20</w:t>
      </w:r>
      <w:r w:rsidR="000A769C" w:rsidRPr="6DB2EB20">
        <w:rPr>
          <w:vertAlign w:val="superscript"/>
        </w:rPr>
        <w:t>th</w:t>
      </w:r>
      <w:r w:rsidR="000A769C">
        <w:t xml:space="preserve"> century</w:t>
      </w:r>
      <w:r w:rsidR="00820CAD">
        <w:t xml:space="preserve"> (</w:t>
      </w:r>
      <w:r w:rsidR="00820CAD" w:rsidRPr="00121A65">
        <w:t>Putnam, J., Allshouse, J., &amp; Kantor, L. S. 2002)</w:t>
      </w:r>
      <w:r w:rsidR="000A769C">
        <w:t xml:space="preserve">. </w:t>
      </w:r>
      <w:r w:rsidR="00D06C72">
        <w:t xml:space="preserve">Even though calories and nutrition became relevant most </w:t>
      </w:r>
      <w:r w:rsidR="007D3283">
        <w:t>recently,</w:t>
      </w:r>
      <w:r w:rsidR="00D06C72">
        <w:t xml:space="preserve"> awareness and tracking </w:t>
      </w:r>
      <w:r w:rsidR="007D3283">
        <w:t>have already</w:t>
      </w:r>
      <w:r w:rsidR="00D06C72">
        <w:t xml:space="preserve"> spread all over the world.  </w:t>
      </w:r>
      <w:r w:rsidR="00996B0B">
        <w:t xml:space="preserve">Most </w:t>
      </w:r>
      <w:r w:rsidR="00D06C72">
        <w:t xml:space="preserve">health tracking </w:t>
      </w:r>
      <w:r w:rsidR="00996B0B">
        <w:t>applications provide</w:t>
      </w:r>
      <w:r w:rsidR="00D06C72">
        <w:t xml:space="preserve"> a method to track calories and nutrition intake. </w:t>
      </w:r>
      <w:r w:rsidR="00772E57">
        <w:t xml:space="preserve">Understanding food and ingredients along with their nutritional value is important not only to just monitor </w:t>
      </w:r>
      <w:r w:rsidR="00D06C72">
        <w:t>calories</w:t>
      </w:r>
      <w:r w:rsidR="00772E57">
        <w:t xml:space="preserve"> but also to understand different nutrition that comes along with it. As each nutrition plays </w:t>
      </w:r>
      <w:r w:rsidR="007D3283">
        <w:t>a big</w:t>
      </w:r>
      <w:r w:rsidR="00772E57">
        <w:t xml:space="preserve"> role in every person’s </w:t>
      </w:r>
      <w:r w:rsidR="007D3283">
        <w:t>day-to-day</w:t>
      </w:r>
      <w:r w:rsidR="00772E57">
        <w:t xml:space="preserve"> life, more importantly for people with certain diseases.</w:t>
      </w:r>
      <w:r w:rsidR="00C1308D">
        <w:t xml:space="preserve"> </w:t>
      </w:r>
      <w:r w:rsidR="004B1594">
        <w:t>Understanding food and its nutrition is so complex as different</w:t>
      </w:r>
      <w:r w:rsidR="00CE1B03">
        <w:t xml:space="preserve"> types of ingredients can</w:t>
      </w:r>
      <w:commentRangeStart w:id="2"/>
      <w:commentRangeEnd w:id="2"/>
      <w:r w:rsidR="006D63AD">
        <w:rPr>
          <w:rStyle w:val="CommentReference"/>
        </w:rPr>
        <w:commentReference w:id="2"/>
      </w:r>
      <w:r w:rsidR="004B1594">
        <w:t xml:space="preserve"> influence </w:t>
      </w:r>
      <w:r w:rsidR="00CE1B03">
        <w:t>the nutrition values</w:t>
      </w:r>
      <w:r w:rsidR="00EB7FC6">
        <w:t xml:space="preserve"> (</w:t>
      </w:r>
      <w:r w:rsidR="00EB7FC6" w:rsidRPr="00EB7FC6">
        <w:t>Dewettinck, Koen</w:t>
      </w:r>
      <w:r w:rsidR="00EB7FC6">
        <w:t xml:space="preserve"> 2008)</w:t>
      </w:r>
      <w:r w:rsidR="004B1594">
        <w:t>.</w:t>
      </w:r>
    </w:p>
    <w:p w14:paraId="2CF6C14F" w14:textId="5552A159" w:rsidR="00E062EC" w:rsidRDefault="00D06C72" w:rsidP="00BB642F">
      <w:pPr>
        <w:spacing w:line="480" w:lineRule="auto"/>
        <w:ind w:firstLine="720"/>
      </w:pPr>
      <w:r>
        <w:t>There are quite a few research that’s been going on to automate this process. The major research has been towards identifying food, ingredients and their quantities through Image recognition API’s</w:t>
      </w:r>
      <w:r w:rsidR="00333016">
        <w:t xml:space="preserve"> (Allegra, Dario 2020). </w:t>
      </w:r>
      <w:r w:rsidR="007C07CE">
        <w:t xml:space="preserve">The </w:t>
      </w:r>
      <w:r w:rsidR="00DB03EC">
        <w:t>technological</w:t>
      </w:r>
      <w:r w:rsidR="007C07CE">
        <w:t xml:space="preserve"> improvement in understanding </w:t>
      </w:r>
      <w:r w:rsidR="00DB03EC">
        <w:t>physical</w:t>
      </w:r>
      <w:r w:rsidR="007C07CE">
        <w:t xml:space="preserve"> activity has improved tremendously </w:t>
      </w:r>
      <w:r w:rsidR="00DB03EC">
        <w:t>whereas</w:t>
      </w:r>
      <w:r w:rsidR="007C07CE">
        <w:t xml:space="preserve"> understanding food and its nutrition values is not.</w:t>
      </w:r>
      <w:r w:rsidR="00DB03EC">
        <w:t xml:space="preserve"> Even the best API’s have their limitations with complex foods and regional foods. And not </w:t>
      </w:r>
      <w:r w:rsidR="00CE239D">
        <w:t>all</w:t>
      </w:r>
      <w:r w:rsidR="00DB03EC">
        <w:t xml:space="preserve"> mobile </w:t>
      </w:r>
      <w:r w:rsidR="00DB03EC">
        <w:lastRenderedPageBreak/>
        <w:t xml:space="preserve">apps have self-learning and </w:t>
      </w:r>
      <w:r w:rsidR="00517EF5">
        <w:t>are affordable</w:t>
      </w:r>
      <w:r w:rsidR="00DB03EC">
        <w:t xml:space="preserve"> for every type of users</w:t>
      </w:r>
      <w:r w:rsidR="00BD0937">
        <w:t xml:space="preserve"> (</w:t>
      </w:r>
      <w:r w:rsidR="00BD0937" w:rsidRPr="0097361B">
        <w:t>Chen, J., Zhu, B., Ngo, C. W., Chua, T. S., &amp; Jiang, Y. G. 2020).</w:t>
      </w:r>
    </w:p>
    <w:p w14:paraId="09CA1090" w14:textId="334AF7D6" w:rsidR="000057D9" w:rsidRDefault="000057D9" w:rsidP="00BB642F">
      <w:pPr>
        <w:spacing w:line="480" w:lineRule="auto"/>
        <w:ind w:firstLine="720"/>
      </w:pPr>
      <w:r>
        <w:t>T</w:t>
      </w:r>
      <w:r w:rsidRPr="000057D9">
        <w:t xml:space="preserve">he field of image detection and classification has developed rapidly, and many proposals of image detection and classification methods based on machine learning have greatly improved the accuracy and efficiency of image detection and </w:t>
      </w:r>
      <w:commentRangeStart w:id="3"/>
      <w:r w:rsidRPr="000057D9">
        <w:t xml:space="preserve">classification </w:t>
      </w:r>
      <w:r w:rsidR="00F46E14">
        <w:t>(</w:t>
      </w:r>
      <w:r w:rsidR="00F46E14" w:rsidRPr="00F46E14">
        <w:t>F. S. Konstantakopoulos, E. I. Georga and D. I. Fotiadis,</w:t>
      </w:r>
      <w:r w:rsidR="00F46E14" w:rsidRPr="000057D9" w:rsidDel="00AC2DF6">
        <w:t xml:space="preserve"> </w:t>
      </w:r>
      <w:r w:rsidR="00F46E14">
        <w:t>2024)</w:t>
      </w:r>
      <w:r w:rsidRPr="000057D9">
        <w:t xml:space="preserve">. </w:t>
      </w:r>
      <w:commentRangeEnd w:id="3"/>
      <w:r w:rsidR="006D63AD">
        <w:rPr>
          <w:rStyle w:val="CommentReference"/>
        </w:rPr>
        <w:commentReference w:id="3"/>
      </w:r>
      <w:r w:rsidRPr="000057D9">
        <w:t>Therefore, image detection and classification technology can be better applied to many practical fields and industries. Mobile applications such as menu image recognition and classification and food health management have brought great convenience to people’s healthy life and have a wide range of application scenarios.</w:t>
      </w:r>
      <w:r>
        <w:t xml:space="preserve"> </w:t>
      </w:r>
      <w:r w:rsidR="00AC2DF6">
        <w:t xml:space="preserve"> (</w:t>
      </w:r>
      <w:r w:rsidR="00AC2DF6" w:rsidRPr="00AC2DF6">
        <w:t>W. Obaid and W. Mansoor</w:t>
      </w:r>
      <w:r w:rsidR="00AC2DF6">
        <w:t>, 2024)</w:t>
      </w:r>
    </w:p>
    <w:p w14:paraId="50B37B2D" w14:textId="097FCED6" w:rsidR="00593A36" w:rsidRDefault="00593A36" w:rsidP="00BB642F">
      <w:pPr>
        <w:spacing w:line="480" w:lineRule="auto"/>
        <w:ind w:firstLine="720"/>
      </w:pPr>
    </w:p>
    <w:p w14:paraId="2C9ADBA0" w14:textId="77777777" w:rsidR="00E062EC" w:rsidRDefault="00E062EC">
      <w:r>
        <w:br w:type="page"/>
      </w:r>
    </w:p>
    <w:p w14:paraId="09C9543D" w14:textId="1C19A16A" w:rsidR="00350568" w:rsidRPr="00452682" w:rsidRDefault="00350568" w:rsidP="00350568">
      <w:pPr>
        <w:pStyle w:val="Heading1"/>
      </w:pPr>
      <w:bookmarkStart w:id="4" w:name="_Toc184981015"/>
      <w:r>
        <w:lastRenderedPageBreak/>
        <w:t>The Research Problem</w:t>
      </w:r>
      <w:bookmarkEnd w:id="4"/>
    </w:p>
    <w:p w14:paraId="4E145437" w14:textId="0C3E1E86" w:rsidR="00C83160" w:rsidRDefault="00350568" w:rsidP="00350568">
      <w:pPr>
        <w:pStyle w:val="Heading1"/>
        <w:numPr>
          <w:ilvl w:val="0"/>
          <w:numId w:val="7"/>
        </w:numPr>
        <w:rPr>
          <w:sz w:val="32"/>
          <w:szCs w:val="32"/>
        </w:rPr>
      </w:pPr>
      <w:bookmarkStart w:id="5" w:name="_Toc184981016"/>
      <w:r w:rsidRPr="00854715">
        <w:rPr>
          <w:sz w:val="32"/>
          <w:szCs w:val="32"/>
        </w:rPr>
        <w:t>Research Problem Statement</w:t>
      </w:r>
      <w:bookmarkEnd w:id="5"/>
    </w:p>
    <w:p w14:paraId="1DF090C0" w14:textId="63198E39" w:rsidR="009C7548" w:rsidRDefault="001F0A2D" w:rsidP="00BB77AA">
      <w:pPr>
        <w:spacing w:line="480" w:lineRule="auto"/>
        <w:ind w:left="360" w:firstLine="720"/>
        <w:rPr>
          <w:ins w:id="6" w:author="(20099187) Karthikeyan Gopal" w:date="2025-03-31T21:35:00Z" w16du:dateUtc="2025-04-01T02:35:00Z"/>
        </w:rPr>
      </w:pPr>
      <w:r>
        <w:t>As mobile health tracking applications are advancing</w:t>
      </w:r>
      <w:r w:rsidR="009502B8">
        <w:t>,</w:t>
      </w:r>
      <w:r>
        <w:t xml:space="preserve"> people </w:t>
      </w:r>
      <w:r w:rsidR="009502B8">
        <w:t>are looking for applications that can recognize food and its ingredients and track nutritional values</w:t>
      </w:r>
      <w:r w:rsidR="007F11E5">
        <w:t xml:space="preserve"> quickly and</w:t>
      </w:r>
      <w:r w:rsidR="009502B8">
        <w:t xml:space="preserve"> accurately. </w:t>
      </w:r>
      <w:r w:rsidR="002A17F9">
        <w:t xml:space="preserve">Accurate food logs will not only help users but their physicians as well in helping patient diet (Allegra, Dario 2020). </w:t>
      </w:r>
      <w:r w:rsidR="009C7548" w:rsidRPr="009C7548">
        <w:t>Automation due to artificial intelligence (AI) has raised manufacturing and modern industry productivity in recent decades (Kakani, Nguyen, Kumar, Kim, &amp; Pasupuleti, 2020). Due to the tremendous processing power of graphics processing units (GPUs), neural networks can now mimic brain function. As a result, major corporations like Google, Microsoft, Amazon, Facebook, and Apple were able to start collecting data to use as the basis for their AI research (Kakani et al., 2020). The use of vision-based dietary assessment (VBDA) to extract nutritional data from images of food meals is one example of using computer vision (Wang et al., 2022).</w:t>
      </w:r>
    </w:p>
    <w:p w14:paraId="3C1E1E2E" w14:textId="3895E931" w:rsidR="00BB77AA" w:rsidRDefault="009715DB" w:rsidP="00BB77AA">
      <w:pPr>
        <w:spacing w:line="480" w:lineRule="auto"/>
        <w:ind w:left="360" w:firstLine="720"/>
      </w:pPr>
      <w:r>
        <w:t xml:space="preserve">There </w:t>
      </w:r>
      <w:r w:rsidR="006D63AD">
        <w:t>are</w:t>
      </w:r>
      <w:r>
        <w:t xml:space="preserve"> many apps that can classify food</w:t>
      </w:r>
      <w:r w:rsidR="006D63AD">
        <w:t>, b</w:t>
      </w:r>
      <w:r>
        <w:t xml:space="preserve">ut </w:t>
      </w:r>
      <w:r w:rsidR="007F11E5">
        <w:t>there are only</w:t>
      </w:r>
      <w:r>
        <w:t xml:space="preserve"> </w:t>
      </w:r>
      <w:r w:rsidR="00D53290">
        <w:t>a handful</w:t>
      </w:r>
      <w:r>
        <w:t xml:space="preserve"> of Apps that can segment different ingredients as </w:t>
      </w:r>
      <w:r w:rsidR="00D53290">
        <w:t>shown</w:t>
      </w:r>
      <w:r>
        <w:t xml:space="preserve"> below figure</w:t>
      </w:r>
      <w:r w:rsidR="00207D6B">
        <w:t xml:space="preserve"> (</w:t>
      </w:r>
      <w:commentRangeStart w:id="7"/>
      <w:r w:rsidR="00207D6B" w:rsidRPr="00207D6B">
        <w:t>Van Asbroeck, S., &amp; Matthys, C. 2020</w:t>
      </w:r>
      <w:r w:rsidR="00207D6B">
        <w:t>)</w:t>
      </w:r>
      <w:r>
        <w:t xml:space="preserve">. </w:t>
      </w:r>
      <w:commentRangeEnd w:id="7"/>
      <w:r w:rsidR="006D63AD">
        <w:rPr>
          <w:rStyle w:val="CommentReference"/>
        </w:rPr>
        <w:commentReference w:id="7"/>
      </w:r>
      <w:r w:rsidR="001F0A2D">
        <w:t xml:space="preserve">Even though there are only </w:t>
      </w:r>
      <w:r w:rsidR="00D53290">
        <w:t>a few</w:t>
      </w:r>
      <w:r w:rsidR="001F0A2D">
        <w:t xml:space="preserve"> API’s that are available in the market that can recognize food and its ingredients, These API’s produce varying results. </w:t>
      </w:r>
      <w:r w:rsidR="00D871F0">
        <w:t>The</w:t>
      </w:r>
      <w:ins w:id="8" w:author="Siobhan Drohan" w:date="2025-03-24T15:25:00Z" w16du:dateUtc="2025-03-24T15:25:00Z">
        <w:r w:rsidR="006D63AD">
          <w:t xml:space="preserve"> </w:t>
        </w:r>
      </w:ins>
      <w:r w:rsidR="006D63AD">
        <w:t>Food Recognition</w:t>
      </w:r>
      <w:r w:rsidR="00D871F0">
        <w:t xml:space="preserve"> API</w:t>
      </w:r>
      <w:del w:id="9" w:author="Siobhan Drohan" w:date="2025-03-24T15:25:00Z" w16du:dateUtc="2025-03-24T15:25:00Z">
        <w:r w:rsidR="00D871F0" w:rsidDel="006D63AD">
          <w:delText xml:space="preserve"> </w:delText>
        </w:r>
      </w:del>
      <w:r w:rsidR="00D871F0">
        <w:t xml:space="preserve">’s </w:t>
      </w:r>
      <w:r w:rsidR="006D63AD">
        <w:t xml:space="preserve">are </w:t>
      </w:r>
      <w:r w:rsidR="00BB77AA">
        <w:t xml:space="preserve">presented in </w:t>
      </w:r>
      <w:r w:rsidR="00E062EC">
        <w:t>Table1</w:t>
      </w:r>
      <w:r w:rsidR="00BB77AA">
        <w:t xml:space="preserve">.  In Table 2, the author further enhanced Table 1 </w:t>
      </w:r>
      <w:r w:rsidR="009C7548">
        <w:t>to add</w:t>
      </w:r>
      <w:r w:rsidR="00BB77AA">
        <w:t xml:space="preserve"> whether the listed API has Food Recognition, Segmentation, Quantity and Nutrients capabilities.</w:t>
      </w:r>
    </w:p>
    <w:tbl>
      <w:tblPr>
        <w:tblStyle w:val="GridTable5Dark-Accent4"/>
        <w:tblW w:w="9000" w:type="dxa"/>
        <w:tblInd w:w="355" w:type="dxa"/>
        <w:tblLook w:val="04A0" w:firstRow="1" w:lastRow="0" w:firstColumn="1" w:lastColumn="0" w:noHBand="0" w:noVBand="1"/>
      </w:tblPr>
      <w:tblGrid>
        <w:gridCol w:w="2880"/>
        <w:gridCol w:w="1890"/>
        <w:gridCol w:w="4230"/>
      </w:tblGrid>
      <w:tr w:rsidR="00822367" w:rsidRPr="00822367" w14:paraId="3A39AEAA" w14:textId="77777777" w:rsidTr="00B045F3">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880" w:type="dxa"/>
            <w:hideMark/>
          </w:tcPr>
          <w:p w14:paraId="337748D0" w14:textId="125DD050" w:rsidR="00073FE8" w:rsidRPr="00073FE8" w:rsidRDefault="00073FE8" w:rsidP="00073FE8">
            <w:pPr>
              <w:ind w:firstLineChars="100" w:firstLine="201"/>
              <w:rPr>
                <w:rFonts w:eastAsia="Times New Roman" w:cs="Arial"/>
                <w:color w:val="1A254C"/>
                <w:sz w:val="20"/>
                <w:szCs w:val="20"/>
              </w:rPr>
            </w:pPr>
            <w:r w:rsidRPr="00822367">
              <w:rPr>
                <w:rFonts w:eastAsia="Times New Roman" w:cs="Arial"/>
                <w:color w:val="1A254C"/>
                <w:sz w:val="20"/>
                <w:szCs w:val="20"/>
              </w:rPr>
              <w:t>Platform</w:t>
            </w:r>
          </w:p>
        </w:tc>
        <w:tc>
          <w:tcPr>
            <w:tcW w:w="1890" w:type="dxa"/>
            <w:hideMark/>
          </w:tcPr>
          <w:p w14:paraId="02312071" w14:textId="77777777" w:rsidR="00073FE8" w:rsidRPr="00073FE8" w:rsidRDefault="00073FE8" w:rsidP="00073FE8">
            <w:pPr>
              <w:ind w:firstLineChars="100" w:firstLine="201"/>
              <w:cnfStyle w:val="100000000000" w:firstRow="1" w:lastRow="0" w:firstColumn="0" w:lastColumn="0" w:oddVBand="0" w:evenVBand="0" w:oddHBand="0" w:evenHBand="0" w:firstRowFirstColumn="0" w:firstRowLastColumn="0" w:lastRowFirstColumn="0" w:lastRowLastColumn="0"/>
              <w:rPr>
                <w:rFonts w:eastAsia="Times New Roman" w:cs="Arial"/>
                <w:color w:val="1A254C"/>
                <w:sz w:val="20"/>
                <w:szCs w:val="20"/>
              </w:rPr>
            </w:pPr>
            <w:r w:rsidRPr="00073FE8">
              <w:rPr>
                <w:rFonts w:eastAsia="Times New Roman" w:cs="Arial"/>
                <w:color w:val="1A254C"/>
                <w:sz w:val="20"/>
                <w:szCs w:val="20"/>
              </w:rPr>
              <w:t>Version</w:t>
            </w:r>
          </w:p>
        </w:tc>
        <w:tc>
          <w:tcPr>
            <w:tcW w:w="4230" w:type="dxa"/>
            <w:hideMark/>
          </w:tcPr>
          <w:p w14:paraId="31B65077" w14:textId="77777777" w:rsidR="00073FE8" w:rsidRPr="00073FE8" w:rsidRDefault="00073FE8" w:rsidP="00073FE8">
            <w:pPr>
              <w:ind w:firstLineChars="100" w:firstLine="201"/>
              <w:cnfStyle w:val="100000000000" w:firstRow="1" w:lastRow="0" w:firstColumn="0" w:lastColumn="0" w:oddVBand="0" w:evenVBand="0" w:oddHBand="0" w:evenHBand="0" w:firstRowFirstColumn="0" w:firstRowLastColumn="0" w:lastRowFirstColumn="0" w:lastRowLastColumn="0"/>
              <w:rPr>
                <w:rFonts w:eastAsia="Times New Roman" w:cs="Arial"/>
                <w:color w:val="1A254C"/>
                <w:sz w:val="20"/>
                <w:szCs w:val="20"/>
              </w:rPr>
            </w:pPr>
            <w:r w:rsidRPr="00073FE8">
              <w:rPr>
                <w:rFonts w:eastAsia="Times New Roman" w:cs="Arial"/>
                <w:color w:val="1A254C"/>
                <w:sz w:val="20"/>
                <w:szCs w:val="20"/>
              </w:rPr>
              <w:t>Specifically developed for food</w:t>
            </w:r>
          </w:p>
        </w:tc>
      </w:tr>
      <w:tr w:rsidR="00822367" w:rsidRPr="00822367" w14:paraId="49857AD5" w14:textId="77777777" w:rsidTr="00B045F3">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880" w:type="dxa"/>
            <w:hideMark/>
          </w:tcPr>
          <w:p w14:paraId="51EE7A89" w14:textId="50D20698" w:rsidR="00073FE8" w:rsidRPr="00073FE8" w:rsidRDefault="00073FE8" w:rsidP="00073FE8">
            <w:pPr>
              <w:ind w:firstLineChars="100" w:firstLine="201"/>
              <w:rPr>
                <w:rFonts w:eastAsia="Times New Roman" w:cs="Arial"/>
                <w:color w:val="1A254C"/>
                <w:sz w:val="20"/>
                <w:szCs w:val="20"/>
              </w:rPr>
            </w:pPr>
            <w:r w:rsidRPr="00073FE8">
              <w:rPr>
                <w:rFonts w:eastAsia="Times New Roman" w:cs="Arial"/>
                <w:color w:val="1A254C"/>
                <w:sz w:val="20"/>
                <w:szCs w:val="20"/>
              </w:rPr>
              <w:t>Google Vision API</w:t>
            </w:r>
          </w:p>
        </w:tc>
        <w:tc>
          <w:tcPr>
            <w:tcW w:w="1890" w:type="dxa"/>
            <w:hideMark/>
          </w:tcPr>
          <w:p w14:paraId="44DFBE40" w14:textId="77777777" w:rsidR="00073FE8" w:rsidRPr="00073FE8" w:rsidRDefault="00073FE8" w:rsidP="00073FE8">
            <w:pPr>
              <w:ind w:firstLineChars="100" w:firstLine="200"/>
              <w:cnfStyle w:val="000000100000" w:firstRow="0" w:lastRow="0" w:firstColumn="0" w:lastColumn="0" w:oddVBand="0" w:evenVBand="0" w:oddHBand="1" w:evenHBand="0" w:firstRowFirstColumn="0" w:firstRowLastColumn="0" w:lastRowFirstColumn="0" w:lastRowLastColumn="0"/>
              <w:rPr>
                <w:rFonts w:eastAsia="Times New Roman" w:cs="Arial"/>
                <w:color w:val="1A254C"/>
                <w:sz w:val="20"/>
                <w:szCs w:val="20"/>
              </w:rPr>
            </w:pPr>
            <w:r w:rsidRPr="00073FE8">
              <w:rPr>
                <w:rFonts w:eastAsia="Times New Roman" w:cs="Arial"/>
                <w:color w:val="1A254C"/>
                <w:sz w:val="20"/>
                <w:szCs w:val="20"/>
              </w:rPr>
              <w:t>Unknown</w:t>
            </w:r>
          </w:p>
        </w:tc>
        <w:tc>
          <w:tcPr>
            <w:tcW w:w="4230" w:type="dxa"/>
            <w:hideMark/>
          </w:tcPr>
          <w:p w14:paraId="569266FA" w14:textId="77777777" w:rsidR="00073FE8" w:rsidRPr="00073FE8" w:rsidRDefault="00073FE8" w:rsidP="00073FE8">
            <w:pPr>
              <w:ind w:firstLineChars="100" w:firstLine="200"/>
              <w:cnfStyle w:val="000000100000" w:firstRow="0" w:lastRow="0" w:firstColumn="0" w:lastColumn="0" w:oddVBand="0" w:evenVBand="0" w:oddHBand="1" w:evenHBand="0" w:firstRowFirstColumn="0" w:firstRowLastColumn="0" w:lastRowFirstColumn="0" w:lastRowLastColumn="0"/>
              <w:rPr>
                <w:rFonts w:eastAsia="Times New Roman" w:cs="Arial"/>
                <w:color w:val="1A254C"/>
                <w:sz w:val="20"/>
                <w:szCs w:val="20"/>
              </w:rPr>
            </w:pPr>
            <w:r w:rsidRPr="00073FE8">
              <w:rPr>
                <w:rFonts w:eastAsia="Times New Roman" w:cs="Arial"/>
                <w:color w:val="1A254C"/>
                <w:sz w:val="20"/>
                <w:szCs w:val="20"/>
              </w:rPr>
              <w:t>No</w:t>
            </w:r>
          </w:p>
        </w:tc>
      </w:tr>
      <w:tr w:rsidR="00822367" w:rsidRPr="00822367" w14:paraId="0D28E86B" w14:textId="77777777" w:rsidTr="00B045F3">
        <w:trPr>
          <w:trHeight w:val="432"/>
        </w:trPr>
        <w:tc>
          <w:tcPr>
            <w:cnfStyle w:val="001000000000" w:firstRow="0" w:lastRow="0" w:firstColumn="1" w:lastColumn="0" w:oddVBand="0" w:evenVBand="0" w:oddHBand="0" w:evenHBand="0" w:firstRowFirstColumn="0" w:firstRowLastColumn="0" w:lastRowFirstColumn="0" w:lastRowLastColumn="0"/>
            <w:tcW w:w="2880" w:type="dxa"/>
            <w:hideMark/>
          </w:tcPr>
          <w:p w14:paraId="20C61A71" w14:textId="77777777" w:rsidR="00073FE8" w:rsidRPr="00073FE8" w:rsidRDefault="00073FE8" w:rsidP="00073FE8">
            <w:pPr>
              <w:ind w:firstLineChars="100" w:firstLine="201"/>
              <w:rPr>
                <w:rFonts w:eastAsia="Times New Roman" w:cs="Arial"/>
                <w:color w:val="1A254C"/>
                <w:sz w:val="20"/>
                <w:szCs w:val="20"/>
              </w:rPr>
            </w:pPr>
            <w:r w:rsidRPr="00073FE8">
              <w:rPr>
                <w:rFonts w:eastAsia="Times New Roman" w:cs="Arial"/>
                <w:color w:val="1A254C"/>
                <w:sz w:val="20"/>
                <w:szCs w:val="20"/>
              </w:rPr>
              <w:t>IBM Watson Recognition</w:t>
            </w:r>
          </w:p>
        </w:tc>
        <w:tc>
          <w:tcPr>
            <w:tcW w:w="1890" w:type="dxa"/>
            <w:hideMark/>
          </w:tcPr>
          <w:p w14:paraId="6AF12B74" w14:textId="77777777" w:rsidR="00073FE8" w:rsidRPr="00073FE8" w:rsidRDefault="00073FE8" w:rsidP="00073FE8">
            <w:pPr>
              <w:ind w:firstLineChars="100" w:firstLine="200"/>
              <w:cnfStyle w:val="000000000000" w:firstRow="0" w:lastRow="0" w:firstColumn="0" w:lastColumn="0" w:oddVBand="0" w:evenVBand="0" w:oddHBand="0" w:evenHBand="0" w:firstRowFirstColumn="0" w:firstRowLastColumn="0" w:lastRowFirstColumn="0" w:lastRowLastColumn="0"/>
              <w:rPr>
                <w:rFonts w:eastAsia="Times New Roman" w:cs="Arial"/>
                <w:color w:val="1A254C"/>
                <w:sz w:val="20"/>
                <w:szCs w:val="20"/>
              </w:rPr>
            </w:pPr>
            <w:r w:rsidRPr="00073FE8">
              <w:rPr>
                <w:rFonts w:eastAsia="Times New Roman" w:cs="Arial"/>
                <w:color w:val="1A254C"/>
                <w:sz w:val="20"/>
                <w:szCs w:val="20"/>
              </w:rPr>
              <w:t>Unknown</w:t>
            </w:r>
          </w:p>
        </w:tc>
        <w:tc>
          <w:tcPr>
            <w:tcW w:w="4230" w:type="dxa"/>
            <w:hideMark/>
          </w:tcPr>
          <w:p w14:paraId="411CE924" w14:textId="7CF3F2D0" w:rsidR="00073FE8" w:rsidRPr="00073FE8" w:rsidRDefault="00073FE8" w:rsidP="00822367">
            <w:pPr>
              <w:ind w:left="166"/>
              <w:cnfStyle w:val="000000000000" w:firstRow="0" w:lastRow="0" w:firstColumn="0" w:lastColumn="0" w:oddVBand="0" w:evenVBand="0" w:oddHBand="0" w:evenHBand="0" w:firstRowFirstColumn="0" w:firstRowLastColumn="0" w:lastRowFirstColumn="0" w:lastRowLastColumn="0"/>
              <w:rPr>
                <w:rFonts w:eastAsia="Times New Roman" w:cs="Arial"/>
                <w:color w:val="1A254C"/>
                <w:sz w:val="20"/>
                <w:szCs w:val="20"/>
              </w:rPr>
            </w:pPr>
            <w:r w:rsidRPr="00073FE8">
              <w:rPr>
                <w:rFonts w:eastAsia="Times New Roman" w:cs="Arial"/>
                <w:color w:val="1A254C"/>
                <w:sz w:val="20"/>
                <w:szCs w:val="20"/>
              </w:rPr>
              <w:t>No; employs a food module when estimating food in general model</w:t>
            </w:r>
          </w:p>
        </w:tc>
      </w:tr>
      <w:tr w:rsidR="00822367" w:rsidRPr="00822367" w14:paraId="5AFF4890" w14:textId="77777777" w:rsidTr="00B045F3">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880" w:type="dxa"/>
            <w:hideMark/>
          </w:tcPr>
          <w:p w14:paraId="7568F848" w14:textId="77777777" w:rsidR="00073FE8" w:rsidRPr="00073FE8" w:rsidRDefault="00073FE8" w:rsidP="00073FE8">
            <w:pPr>
              <w:ind w:firstLineChars="100" w:firstLine="201"/>
              <w:rPr>
                <w:rFonts w:eastAsia="Times New Roman" w:cs="Arial"/>
                <w:color w:val="1A254C"/>
                <w:sz w:val="20"/>
                <w:szCs w:val="20"/>
              </w:rPr>
            </w:pPr>
            <w:r w:rsidRPr="00073FE8">
              <w:rPr>
                <w:rFonts w:eastAsia="Times New Roman" w:cs="Arial"/>
                <w:color w:val="1A254C"/>
                <w:sz w:val="20"/>
                <w:szCs w:val="20"/>
              </w:rPr>
              <w:t>Amazon Rekognition</w:t>
            </w:r>
          </w:p>
        </w:tc>
        <w:tc>
          <w:tcPr>
            <w:tcW w:w="1890" w:type="dxa"/>
            <w:hideMark/>
          </w:tcPr>
          <w:p w14:paraId="5709D0D3" w14:textId="77777777" w:rsidR="00073FE8" w:rsidRPr="00073FE8" w:rsidRDefault="00073FE8" w:rsidP="00073FE8">
            <w:pPr>
              <w:ind w:firstLineChars="100" w:firstLine="200"/>
              <w:cnfStyle w:val="000000100000" w:firstRow="0" w:lastRow="0" w:firstColumn="0" w:lastColumn="0" w:oddVBand="0" w:evenVBand="0" w:oddHBand="1" w:evenHBand="0" w:firstRowFirstColumn="0" w:firstRowLastColumn="0" w:lastRowFirstColumn="0" w:lastRowLastColumn="0"/>
              <w:rPr>
                <w:rFonts w:eastAsia="Times New Roman" w:cs="Arial"/>
                <w:color w:val="1A254C"/>
                <w:sz w:val="20"/>
                <w:szCs w:val="20"/>
              </w:rPr>
            </w:pPr>
            <w:r w:rsidRPr="00073FE8">
              <w:rPr>
                <w:rFonts w:eastAsia="Times New Roman" w:cs="Arial"/>
                <w:color w:val="1A254C"/>
                <w:sz w:val="20"/>
                <w:szCs w:val="20"/>
              </w:rPr>
              <w:t>Unknown</w:t>
            </w:r>
          </w:p>
        </w:tc>
        <w:tc>
          <w:tcPr>
            <w:tcW w:w="4230" w:type="dxa"/>
            <w:hideMark/>
          </w:tcPr>
          <w:p w14:paraId="2E9D136F" w14:textId="77777777" w:rsidR="00073FE8" w:rsidRPr="00073FE8" w:rsidRDefault="00073FE8" w:rsidP="00073FE8">
            <w:pPr>
              <w:ind w:firstLineChars="100" w:firstLine="200"/>
              <w:cnfStyle w:val="000000100000" w:firstRow="0" w:lastRow="0" w:firstColumn="0" w:lastColumn="0" w:oddVBand="0" w:evenVBand="0" w:oddHBand="1" w:evenHBand="0" w:firstRowFirstColumn="0" w:firstRowLastColumn="0" w:lastRowFirstColumn="0" w:lastRowLastColumn="0"/>
              <w:rPr>
                <w:rFonts w:eastAsia="Times New Roman" w:cs="Arial"/>
                <w:color w:val="1A254C"/>
                <w:sz w:val="20"/>
                <w:szCs w:val="20"/>
              </w:rPr>
            </w:pPr>
            <w:r w:rsidRPr="00073FE8">
              <w:rPr>
                <w:rFonts w:eastAsia="Times New Roman" w:cs="Arial"/>
                <w:color w:val="1A254C"/>
                <w:sz w:val="20"/>
                <w:szCs w:val="20"/>
              </w:rPr>
              <w:t>No</w:t>
            </w:r>
          </w:p>
        </w:tc>
      </w:tr>
      <w:tr w:rsidR="00822367" w:rsidRPr="00822367" w14:paraId="64EF81FE" w14:textId="77777777" w:rsidTr="00B045F3">
        <w:trPr>
          <w:trHeight w:val="432"/>
        </w:trPr>
        <w:tc>
          <w:tcPr>
            <w:cnfStyle w:val="001000000000" w:firstRow="0" w:lastRow="0" w:firstColumn="1" w:lastColumn="0" w:oddVBand="0" w:evenVBand="0" w:oddHBand="0" w:evenHBand="0" w:firstRowFirstColumn="0" w:firstRowLastColumn="0" w:lastRowFirstColumn="0" w:lastRowLastColumn="0"/>
            <w:tcW w:w="2880" w:type="dxa"/>
            <w:hideMark/>
          </w:tcPr>
          <w:p w14:paraId="0E8FA1D8" w14:textId="77777777" w:rsidR="00073FE8" w:rsidRPr="00073FE8" w:rsidRDefault="00073FE8" w:rsidP="00073FE8">
            <w:pPr>
              <w:ind w:firstLineChars="100" w:firstLine="201"/>
              <w:rPr>
                <w:rFonts w:eastAsia="Times New Roman" w:cs="Arial"/>
                <w:color w:val="1A254C"/>
                <w:sz w:val="20"/>
                <w:szCs w:val="20"/>
              </w:rPr>
            </w:pPr>
            <w:r w:rsidRPr="00073FE8">
              <w:rPr>
                <w:rFonts w:eastAsia="Times New Roman" w:cs="Arial"/>
                <w:color w:val="1A254C"/>
                <w:sz w:val="20"/>
                <w:szCs w:val="20"/>
              </w:rPr>
              <w:lastRenderedPageBreak/>
              <w:t>LogMeal</w:t>
            </w:r>
          </w:p>
        </w:tc>
        <w:tc>
          <w:tcPr>
            <w:tcW w:w="1890" w:type="dxa"/>
            <w:hideMark/>
          </w:tcPr>
          <w:p w14:paraId="374093AA" w14:textId="77777777" w:rsidR="00073FE8" w:rsidRPr="00073FE8" w:rsidRDefault="00073FE8" w:rsidP="00073FE8">
            <w:pPr>
              <w:ind w:firstLineChars="100" w:firstLine="200"/>
              <w:cnfStyle w:val="000000000000" w:firstRow="0" w:lastRow="0" w:firstColumn="0" w:lastColumn="0" w:oddVBand="0" w:evenVBand="0" w:oddHBand="0" w:evenHBand="0" w:firstRowFirstColumn="0" w:firstRowLastColumn="0" w:lastRowFirstColumn="0" w:lastRowLastColumn="0"/>
              <w:rPr>
                <w:rFonts w:eastAsia="Times New Roman" w:cs="Arial"/>
                <w:color w:val="1A254C"/>
                <w:sz w:val="20"/>
                <w:szCs w:val="20"/>
              </w:rPr>
            </w:pPr>
            <w:r w:rsidRPr="00073FE8">
              <w:rPr>
                <w:rFonts w:eastAsia="Times New Roman" w:cs="Arial"/>
                <w:color w:val="1A254C"/>
                <w:sz w:val="20"/>
                <w:szCs w:val="20"/>
              </w:rPr>
              <w:t>Unknown</w:t>
            </w:r>
          </w:p>
        </w:tc>
        <w:tc>
          <w:tcPr>
            <w:tcW w:w="4230" w:type="dxa"/>
            <w:hideMark/>
          </w:tcPr>
          <w:p w14:paraId="436DC370" w14:textId="77777777" w:rsidR="00073FE8" w:rsidRPr="00073FE8" w:rsidRDefault="00073FE8" w:rsidP="00073FE8">
            <w:pPr>
              <w:ind w:firstLineChars="100" w:firstLine="200"/>
              <w:cnfStyle w:val="000000000000" w:firstRow="0" w:lastRow="0" w:firstColumn="0" w:lastColumn="0" w:oddVBand="0" w:evenVBand="0" w:oddHBand="0" w:evenHBand="0" w:firstRowFirstColumn="0" w:firstRowLastColumn="0" w:lastRowFirstColumn="0" w:lastRowLastColumn="0"/>
              <w:rPr>
                <w:rFonts w:eastAsia="Times New Roman" w:cs="Arial"/>
                <w:color w:val="1A254C"/>
                <w:sz w:val="20"/>
                <w:szCs w:val="20"/>
              </w:rPr>
            </w:pPr>
            <w:r w:rsidRPr="00073FE8">
              <w:rPr>
                <w:rFonts w:eastAsia="Times New Roman" w:cs="Arial"/>
                <w:color w:val="1A254C"/>
                <w:sz w:val="20"/>
                <w:szCs w:val="20"/>
              </w:rPr>
              <w:t>Yes</w:t>
            </w:r>
          </w:p>
        </w:tc>
      </w:tr>
      <w:tr w:rsidR="00822367" w:rsidRPr="00822367" w14:paraId="6B1AE79B" w14:textId="77777777" w:rsidTr="00B045F3">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880" w:type="dxa"/>
            <w:hideMark/>
          </w:tcPr>
          <w:p w14:paraId="535AD31A" w14:textId="77777777" w:rsidR="00073FE8" w:rsidRPr="00073FE8" w:rsidRDefault="00073FE8" w:rsidP="00073FE8">
            <w:pPr>
              <w:ind w:firstLineChars="100" w:firstLine="201"/>
              <w:rPr>
                <w:rFonts w:eastAsia="Times New Roman" w:cs="Arial"/>
                <w:color w:val="1A254C"/>
                <w:sz w:val="20"/>
                <w:szCs w:val="20"/>
              </w:rPr>
            </w:pPr>
            <w:r w:rsidRPr="00073FE8">
              <w:rPr>
                <w:rFonts w:eastAsia="Times New Roman" w:cs="Arial"/>
                <w:color w:val="1A254C"/>
                <w:sz w:val="20"/>
                <w:szCs w:val="20"/>
              </w:rPr>
              <w:t>FoodAI</w:t>
            </w:r>
          </w:p>
        </w:tc>
        <w:tc>
          <w:tcPr>
            <w:tcW w:w="1890" w:type="dxa"/>
            <w:hideMark/>
          </w:tcPr>
          <w:p w14:paraId="5E616083" w14:textId="77777777" w:rsidR="00073FE8" w:rsidRPr="00073FE8" w:rsidRDefault="00073FE8" w:rsidP="00073FE8">
            <w:pPr>
              <w:ind w:firstLineChars="100" w:firstLine="200"/>
              <w:cnfStyle w:val="000000100000" w:firstRow="0" w:lastRow="0" w:firstColumn="0" w:lastColumn="0" w:oddVBand="0" w:evenVBand="0" w:oddHBand="1" w:evenHBand="0" w:firstRowFirstColumn="0" w:firstRowLastColumn="0" w:lastRowFirstColumn="0" w:lastRowLastColumn="0"/>
              <w:rPr>
                <w:rFonts w:eastAsia="Times New Roman" w:cs="Arial"/>
                <w:color w:val="1A254C"/>
                <w:sz w:val="20"/>
                <w:szCs w:val="20"/>
              </w:rPr>
            </w:pPr>
            <w:r w:rsidRPr="00073FE8">
              <w:rPr>
                <w:rFonts w:eastAsia="Times New Roman" w:cs="Arial"/>
                <w:color w:val="1A254C"/>
                <w:sz w:val="20"/>
                <w:szCs w:val="20"/>
              </w:rPr>
              <w:t>Unknown</w:t>
            </w:r>
          </w:p>
        </w:tc>
        <w:tc>
          <w:tcPr>
            <w:tcW w:w="4230" w:type="dxa"/>
            <w:hideMark/>
          </w:tcPr>
          <w:p w14:paraId="58C07A26" w14:textId="77777777" w:rsidR="00073FE8" w:rsidRPr="00073FE8" w:rsidRDefault="00073FE8" w:rsidP="00073FE8">
            <w:pPr>
              <w:ind w:firstLineChars="100" w:firstLine="200"/>
              <w:cnfStyle w:val="000000100000" w:firstRow="0" w:lastRow="0" w:firstColumn="0" w:lastColumn="0" w:oddVBand="0" w:evenVBand="0" w:oddHBand="1" w:evenHBand="0" w:firstRowFirstColumn="0" w:firstRowLastColumn="0" w:lastRowFirstColumn="0" w:lastRowLastColumn="0"/>
              <w:rPr>
                <w:rFonts w:eastAsia="Times New Roman" w:cs="Arial"/>
                <w:color w:val="1A254C"/>
                <w:sz w:val="20"/>
                <w:szCs w:val="20"/>
              </w:rPr>
            </w:pPr>
            <w:r w:rsidRPr="00073FE8">
              <w:rPr>
                <w:rFonts w:eastAsia="Times New Roman" w:cs="Arial"/>
                <w:color w:val="1A254C"/>
                <w:sz w:val="20"/>
                <w:szCs w:val="20"/>
              </w:rPr>
              <w:t>Yes</w:t>
            </w:r>
          </w:p>
        </w:tc>
      </w:tr>
      <w:tr w:rsidR="00822367" w:rsidRPr="00822367" w14:paraId="3F670A60" w14:textId="77777777" w:rsidTr="00B045F3">
        <w:trPr>
          <w:trHeight w:val="432"/>
        </w:trPr>
        <w:tc>
          <w:tcPr>
            <w:cnfStyle w:val="001000000000" w:firstRow="0" w:lastRow="0" w:firstColumn="1" w:lastColumn="0" w:oddVBand="0" w:evenVBand="0" w:oddHBand="0" w:evenHBand="0" w:firstRowFirstColumn="0" w:firstRowLastColumn="0" w:lastRowFirstColumn="0" w:lastRowLastColumn="0"/>
            <w:tcW w:w="2880" w:type="dxa"/>
            <w:hideMark/>
          </w:tcPr>
          <w:p w14:paraId="0234236B" w14:textId="77777777" w:rsidR="00073FE8" w:rsidRPr="00073FE8" w:rsidRDefault="00073FE8" w:rsidP="00073FE8">
            <w:pPr>
              <w:ind w:firstLineChars="100" w:firstLine="201"/>
              <w:rPr>
                <w:rFonts w:eastAsia="Times New Roman" w:cs="Arial"/>
                <w:color w:val="1A254C"/>
                <w:sz w:val="20"/>
                <w:szCs w:val="20"/>
              </w:rPr>
            </w:pPr>
            <w:r w:rsidRPr="00073FE8">
              <w:rPr>
                <w:rFonts w:eastAsia="Times New Roman" w:cs="Arial"/>
                <w:color w:val="1A254C"/>
                <w:sz w:val="20"/>
                <w:szCs w:val="20"/>
              </w:rPr>
              <w:t>Clarifai</w:t>
            </w:r>
          </w:p>
        </w:tc>
        <w:tc>
          <w:tcPr>
            <w:tcW w:w="1890" w:type="dxa"/>
            <w:hideMark/>
          </w:tcPr>
          <w:p w14:paraId="253F67F6" w14:textId="77777777" w:rsidR="00073FE8" w:rsidRPr="00073FE8" w:rsidRDefault="00073FE8" w:rsidP="00073FE8">
            <w:pPr>
              <w:ind w:firstLineChars="100" w:firstLine="200"/>
              <w:cnfStyle w:val="000000000000" w:firstRow="0" w:lastRow="0" w:firstColumn="0" w:lastColumn="0" w:oddVBand="0" w:evenVBand="0" w:oddHBand="0" w:evenHBand="0" w:firstRowFirstColumn="0" w:firstRowLastColumn="0" w:lastRowFirstColumn="0" w:lastRowLastColumn="0"/>
              <w:rPr>
                <w:rFonts w:eastAsia="Times New Roman" w:cs="Arial"/>
                <w:color w:val="1A254C"/>
                <w:sz w:val="20"/>
                <w:szCs w:val="20"/>
              </w:rPr>
            </w:pPr>
            <w:r w:rsidRPr="00073FE8">
              <w:rPr>
                <w:rFonts w:eastAsia="Times New Roman" w:cs="Arial"/>
                <w:color w:val="1A254C"/>
                <w:sz w:val="20"/>
                <w:szCs w:val="20"/>
              </w:rPr>
              <w:t>1</w:t>
            </w:r>
          </w:p>
        </w:tc>
        <w:tc>
          <w:tcPr>
            <w:tcW w:w="4230" w:type="dxa"/>
            <w:hideMark/>
          </w:tcPr>
          <w:p w14:paraId="0C8402AB" w14:textId="77777777" w:rsidR="00073FE8" w:rsidRPr="00073FE8" w:rsidRDefault="00073FE8" w:rsidP="00822367">
            <w:pPr>
              <w:ind w:left="166"/>
              <w:cnfStyle w:val="000000000000" w:firstRow="0" w:lastRow="0" w:firstColumn="0" w:lastColumn="0" w:oddVBand="0" w:evenVBand="0" w:oddHBand="0" w:evenHBand="0" w:firstRowFirstColumn="0" w:firstRowLastColumn="0" w:lastRowFirstColumn="0" w:lastRowLastColumn="0"/>
              <w:rPr>
                <w:rFonts w:eastAsia="Times New Roman" w:cs="Arial"/>
                <w:color w:val="1A254C"/>
                <w:sz w:val="20"/>
                <w:szCs w:val="20"/>
              </w:rPr>
            </w:pPr>
            <w:r w:rsidRPr="00073FE8">
              <w:rPr>
                <w:rFonts w:eastAsia="Times New Roman" w:cs="Arial"/>
                <w:color w:val="1A254C"/>
                <w:sz w:val="20"/>
                <w:szCs w:val="20"/>
              </w:rPr>
              <w:t>No; we used the included module developed specifically for food</w:t>
            </w:r>
          </w:p>
        </w:tc>
      </w:tr>
      <w:tr w:rsidR="00822367" w:rsidRPr="00822367" w14:paraId="14908A7C" w14:textId="77777777" w:rsidTr="00B045F3">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880" w:type="dxa"/>
            <w:hideMark/>
          </w:tcPr>
          <w:p w14:paraId="6F05DDD0" w14:textId="77777777" w:rsidR="00073FE8" w:rsidRPr="00073FE8" w:rsidRDefault="00073FE8" w:rsidP="00073FE8">
            <w:pPr>
              <w:ind w:firstLineChars="100" w:firstLine="201"/>
              <w:rPr>
                <w:rFonts w:eastAsia="Times New Roman" w:cs="Arial"/>
                <w:color w:val="1A254C"/>
                <w:sz w:val="20"/>
                <w:szCs w:val="20"/>
              </w:rPr>
            </w:pPr>
            <w:r w:rsidRPr="00073FE8">
              <w:rPr>
                <w:rFonts w:eastAsia="Times New Roman" w:cs="Arial"/>
                <w:color w:val="1A254C"/>
                <w:sz w:val="20"/>
                <w:szCs w:val="20"/>
              </w:rPr>
              <w:t>Snappy Meal</w:t>
            </w:r>
          </w:p>
        </w:tc>
        <w:tc>
          <w:tcPr>
            <w:tcW w:w="1890" w:type="dxa"/>
            <w:hideMark/>
          </w:tcPr>
          <w:p w14:paraId="4F1B65B4" w14:textId="77777777" w:rsidR="00073FE8" w:rsidRPr="00073FE8" w:rsidRDefault="00073FE8" w:rsidP="00073FE8">
            <w:pPr>
              <w:ind w:firstLineChars="100" w:firstLine="200"/>
              <w:cnfStyle w:val="000000100000" w:firstRow="0" w:lastRow="0" w:firstColumn="0" w:lastColumn="0" w:oddVBand="0" w:evenVBand="0" w:oddHBand="1" w:evenHBand="0" w:firstRowFirstColumn="0" w:firstRowLastColumn="0" w:lastRowFirstColumn="0" w:lastRowLastColumn="0"/>
              <w:rPr>
                <w:rFonts w:eastAsia="Times New Roman" w:cs="Arial"/>
                <w:color w:val="1A254C"/>
                <w:sz w:val="20"/>
                <w:szCs w:val="20"/>
              </w:rPr>
            </w:pPr>
            <w:r w:rsidRPr="00073FE8">
              <w:rPr>
                <w:rFonts w:eastAsia="Times New Roman" w:cs="Arial"/>
                <w:color w:val="1A254C"/>
                <w:sz w:val="20"/>
                <w:szCs w:val="20"/>
              </w:rPr>
              <w:t>0.0.1</w:t>
            </w:r>
          </w:p>
        </w:tc>
        <w:tc>
          <w:tcPr>
            <w:tcW w:w="4230" w:type="dxa"/>
            <w:hideMark/>
          </w:tcPr>
          <w:p w14:paraId="69198F04" w14:textId="77777777" w:rsidR="00073FE8" w:rsidRPr="00073FE8" w:rsidRDefault="00073FE8" w:rsidP="00073FE8">
            <w:pPr>
              <w:ind w:firstLineChars="100" w:firstLine="200"/>
              <w:cnfStyle w:val="000000100000" w:firstRow="0" w:lastRow="0" w:firstColumn="0" w:lastColumn="0" w:oddVBand="0" w:evenVBand="0" w:oddHBand="1" w:evenHBand="0" w:firstRowFirstColumn="0" w:firstRowLastColumn="0" w:lastRowFirstColumn="0" w:lastRowLastColumn="0"/>
              <w:rPr>
                <w:rFonts w:eastAsia="Times New Roman" w:cs="Arial"/>
                <w:color w:val="1A254C"/>
                <w:sz w:val="20"/>
                <w:szCs w:val="20"/>
              </w:rPr>
            </w:pPr>
            <w:r w:rsidRPr="00073FE8">
              <w:rPr>
                <w:rFonts w:eastAsia="Times New Roman" w:cs="Arial"/>
                <w:color w:val="1A254C"/>
                <w:sz w:val="20"/>
                <w:szCs w:val="20"/>
              </w:rPr>
              <w:t>Yes</w:t>
            </w:r>
          </w:p>
        </w:tc>
      </w:tr>
      <w:tr w:rsidR="00822367" w:rsidRPr="00822367" w14:paraId="7BB6563A" w14:textId="77777777" w:rsidTr="00B045F3">
        <w:trPr>
          <w:trHeight w:val="432"/>
        </w:trPr>
        <w:tc>
          <w:tcPr>
            <w:cnfStyle w:val="001000000000" w:firstRow="0" w:lastRow="0" w:firstColumn="1" w:lastColumn="0" w:oddVBand="0" w:evenVBand="0" w:oddHBand="0" w:evenHBand="0" w:firstRowFirstColumn="0" w:firstRowLastColumn="0" w:lastRowFirstColumn="0" w:lastRowLastColumn="0"/>
            <w:tcW w:w="2880" w:type="dxa"/>
            <w:hideMark/>
          </w:tcPr>
          <w:p w14:paraId="081D7E75" w14:textId="77777777" w:rsidR="00073FE8" w:rsidRPr="00073FE8" w:rsidRDefault="00073FE8" w:rsidP="00073FE8">
            <w:pPr>
              <w:ind w:firstLineChars="100" w:firstLine="201"/>
              <w:rPr>
                <w:rFonts w:eastAsia="Times New Roman" w:cs="Arial"/>
                <w:color w:val="1A254C"/>
                <w:sz w:val="20"/>
                <w:szCs w:val="20"/>
              </w:rPr>
            </w:pPr>
            <w:r w:rsidRPr="00073FE8">
              <w:rPr>
                <w:rFonts w:eastAsia="Times New Roman" w:cs="Arial"/>
                <w:color w:val="1A254C"/>
                <w:sz w:val="20"/>
                <w:szCs w:val="20"/>
              </w:rPr>
              <w:t>Lose It</w:t>
            </w:r>
          </w:p>
        </w:tc>
        <w:tc>
          <w:tcPr>
            <w:tcW w:w="1890" w:type="dxa"/>
            <w:hideMark/>
          </w:tcPr>
          <w:p w14:paraId="6E8905F3" w14:textId="77777777" w:rsidR="00073FE8" w:rsidRPr="00073FE8" w:rsidRDefault="00073FE8" w:rsidP="00073FE8">
            <w:pPr>
              <w:ind w:firstLineChars="100" w:firstLine="200"/>
              <w:cnfStyle w:val="000000000000" w:firstRow="0" w:lastRow="0" w:firstColumn="0" w:lastColumn="0" w:oddVBand="0" w:evenVBand="0" w:oddHBand="0" w:evenHBand="0" w:firstRowFirstColumn="0" w:firstRowLastColumn="0" w:lastRowFirstColumn="0" w:lastRowLastColumn="0"/>
              <w:rPr>
                <w:rFonts w:eastAsia="Times New Roman" w:cs="Arial"/>
                <w:color w:val="1A254C"/>
                <w:sz w:val="20"/>
                <w:szCs w:val="20"/>
              </w:rPr>
            </w:pPr>
            <w:r w:rsidRPr="00073FE8">
              <w:rPr>
                <w:rFonts w:eastAsia="Times New Roman" w:cs="Arial"/>
                <w:color w:val="1A254C"/>
                <w:sz w:val="20"/>
                <w:szCs w:val="20"/>
              </w:rPr>
              <w:t>9.6.14</w:t>
            </w:r>
          </w:p>
        </w:tc>
        <w:tc>
          <w:tcPr>
            <w:tcW w:w="4230" w:type="dxa"/>
            <w:hideMark/>
          </w:tcPr>
          <w:p w14:paraId="19B62501" w14:textId="77777777" w:rsidR="00073FE8" w:rsidRPr="00073FE8" w:rsidRDefault="00073FE8" w:rsidP="00073FE8">
            <w:pPr>
              <w:ind w:firstLineChars="100" w:firstLine="200"/>
              <w:cnfStyle w:val="000000000000" w:firstRow="0" w:lastRow="0" w:firstColumn="0" w:lastColumn="0" w:oddVBand="0" w:evenVBand="0" w:oddHBand="0" w:evenHBand="0" w:firstRowFirstColumn="0" w:firstRowLastColumn="0" w:lastRowFirstColumn="0" w:lastRowLastColumn="0"/>
              <w:rPr>
                <w:rFonts w:eastAsia="Times New Roman" w:cs="Arial"/>
                <w:color w:val="1A254C"/>
                <w:sz w:val="20"/>
                <w:szCs w:val="20"/>
              </w:rPr>
            </w:pPr>
            <w:r w:rsidRPr="00073FE8">
              <w:rPr>
                <w:rFonts w:eastAsia="Times New Roman" w:cs="Arial"/>
                <w:color w:val="1A254C"/>
                <w:sz w:val="20"/>
                <w:szCs w:val="20"/>
              </w:rPr>
              <w:t>Yes</w:t>
            </w:r>
          </w:p>
        </w:tc>
      </w:tr>
      <w:tr w:rsidR="00822367" w:rsidRPr="00822367" w14:paraId="32B09D18" w14:textId="77777777" w:rsidTr="00B045F3">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880" w:type="dxa"/>
            <w:hideMark/>
          </w:tcPr>
          <w:p w14:paraId="1D16D81F" w14:textId="77777777" w:rsidR="00073FE8" w:rsidRPr="00073FE8" w:rsidRDefault="00073FE8" w:rsidP="00073FE8">
            <w:pPr>
              <w:ind w:firstLineChars="100" w:firstLine="201"/>
              <w:rPr>
                <w:rFonts w:eastAsia="Times New Roman" w:cs="Arial"/>
                <w:color w:val="1A254C"/>
                <w:sz w:val="20"/>
                <w:szCs w:val="20"/>
              </w:rPr>
            </w:pPr>
            <w:r w:rsidRPr="00073FE8">
              <w:rPr>
                <w:rFonts w:eastAsia="Times New Roman" w:cs="Arial"/>
                <w:color w:val="1A254C"/>
                <w:sz w:val="20"/>
                <w:szCs w:val="20"/>
              </w:rPr>
              <w:t>Bitesnap</w:t>
            </w:r>
          </w:p>
        </w:tc>
        <w:tc>
          <w:tcPr>
            <w:tcW w:w="1890" w:type="dxa"/>
            <w:hideMark/>
          </w:tcPr>
          <w:p w14:paraId="106DEA37" w14:textId="77777777" w:rsidR="00073FE8" w:rsidRPr="00073FE8" w:rsidRDefault="00073FE8" w:rsidP="00073FE8">
            <w:pPr>
              <w:ind w:firstLineChars="100" w:firstLine="200"/>
              <w:cnfStyle w:val="000000100000" w:firstRow="0" w:lastRow="0" w:firstColumn="0" w:lastColumn="0" w:oddVBand="0" w:evenVBand="0" w:oddHBand="1" w:evenHBand="0" w:firstRowFirstColumn="0" w:firstRowLastColumn="0" w:lastRowFirstColumn="0" w:lastRowLastColumn="0"/>
              <w:rPr>
                <w:rFonts w:eastAsia="Times New Roman" w:cs="Arial"/>
                <w:color w:val="1A254C"/>
                <w:sz w:val="20"/>
                <w:szCs w:val="20"/>
              </w:rPr>
            </w:pPr>
            <w:r w:rsidRPr="00073FE8">
              <w:rPr>
                <w:rFonts w:eastAsia="Times New Roman" w:cs="Arial"/>
                <w:color w:val="1A254C"/>
                <w:sz w:val="20"/>
                <w:szCs w:val="20"/>
              </w:rPr>
              <w:t>1.5.6</w:t>
            </w:r>
          </w:p>
        </w:tc>
        <w:tc>
          <w:tcPr>
            <w:tcW w:w="4230" w:type="dxa"/>
            <w:hideMark/>
          </w:tcPr>
          <w:p w14:paraId="63BF085C" w14:textId="77777777" w:rsidR="00073FE8" w:rsidRPr="00073FE8" w:rsidRDefault="00073FE8" w:rsidP="00073FE8">
            <w:pPr>
              <w:ind w:firstLineChars="100" w:firstLine="200"/>
              <w:cnfStyle w:val="000000100000" w:firstRow="0" w:lastRow="0" w:firstColumn="0" w:lastColumn="0" w:oddVBand="0" w:evenVBand="0" w:oddHBand="1" w:evenHBand="0" w:firstRowFirstColumn="0" w:firstRowLastColumn="0" w:lastRowFirstColumn="0" w:lastRowLastColumn="0"/>
              <w:rPr>
                <w:rFonts w:eastAsia="Times New Roman" w:cs="Arial"/>
                <w:color w:val="1A254C"/>
                <w:sz w:val="20"/>
                <w:szCs w:val="20"/>
              </w:rPr>
            </w:pPr>
            <w:r w:rsidRPr="00073FE8">
              <w:rPr>
                <w:rFonts w:eastAsia="Times New Roman" w:cs="Arial"/>
                <w:color w:val="1A254C"/>
                <w:sz w:val="20"/>
                <w:szCs w:val="20"/>
              </w:rPr>
              <w:t>Yes</w:t>
            </w:r>
          </w:p>
        </w:tc>
      </w:tr>
      <w:tr w:rsidR="00822367" w:rsidRPr="00822367" w14:paraId="05E62F39" w14:textId="77777777" w:rsidTr="00B045F3">
        <w:trPr>
          <w:trHeight w:val="432"/>
        </w:trPr>
        <w:tc>
          <w:tcPr>
            <w:cnfStyle w:val="001000000000" w:firstRow="0" w:lastRow="0" w:firstColumn="1" w:lastColumn="0" w:oddVBand="0" w:evenVBand="0" w:oddHBand="0" w:evenHBand="0" w:firstRowFirstColumn="0" w:firstRowLastColumn="0" w:lastRowFirstColumn="0" w:lastRowLastColumn="0"/>
            <w:tcW w:w="2880" w:type="dxa"/>
            <w:hideMark/>
          </w:tcPr>
          <w:p w14:paraId="3C877C3C" w14:textId="77777777" w:rsidR="00073FE8" w:rsidRPr="00073FE8" w:rsidRDefault="00073FE8" w:rsidP="00073FE8">
            <w:pPr>
              <w:ind w:firstLineChars="100" w:firstLine="201"/>
              <w:rPr>
                <w:rFonts w:eastAsia="Times New Roman" w:cs="Arial"/>
                <w:color w:val="1A254C"/>
                <w:sz w:val="20"/>
                <w:szCs w:val="20"/>
              </w:rPr>
            </w:pPr>
            <w:r w:rsidRPr="00073FE8">
              <w:rPr>
                <w:rFonts w:eastAsia="Times New Roman" w:cs="Arial"/>
                <w:color w:val="1A254C"/>
                <w:sz w:val="20"/>
                <w:szCs w:val="20"/>
              </w:rPr>
              <w:t>Foodvisor</w:t>
            </w:r>
          </w:p>
        </w:tc>
        <w:tc>
          <w:tcPr>
            <w:tcW w:w="1890" w:type="dxa"/>
            <w:hideMark/>
          </w:tcPr>
          <w:p w14:paraId="34B5CD75" w14:textId="77777777" w:rsidR="00073FE8" w:rsidRPr="00073FE8" w:rsidRDefault="00073FE8" w:rsidP="00073FE8">
            <w:pPr>
              <w:ind w:firstLineChars="100" w:firstLine="200"/>
              <w:cnfStyle w:val="000000000000" w:firstRow="0" w:lastRow="0" w:firstColumn="0" w:lastColumn="0" w:oddVBand="0" w:evenVBand="0" w:oddHBand="0" w:evenHBand="0" w:firstRowFirstColumn="0" w:firstRowLastColumn="0" w:lastRowFirstColumn="0" w:lastRowLastColumn="0"/>
              <w:rPr>
                <w:rFonts w:eastAsia="Times New Roman" w:cs="Arial"/>
                <w:color w:val="1A254C"/>
                <w:sz w:val="20"/>
                <w:szCs w:val="20"/>
              </w:rPr>
            </w:pPr>
            <w:r w:rsidRPr="00073FE8">
              <w:rPr>
                <w:rFonts w:eastAsia="Times New Roman" w:cs="Arial"/>
                <w:color w:val="1A254C"/>
                <w:sz w:val="20"/>
                <w:szCs w:val="20"/>
              </w:rPr>
              <w:t>2.3</w:t>
            </w:r>
          </w:p>
        </w:tc>
        <w:tc>
          <w:tcPr>
            <w:tcW w:w="4230" w:type="dxa"/>
            <w:hideMark/>
          </w:tcPr>
          <w:p w14:paraId="3D97DC2B" w14:textId="77777777" w:rsidR="00073FE8" w:rsidRPr="00073FE8" w:rsidRDefault="00073FE8" w:rsidP="00073FE8">
            <w:pPr>
              <w:ind w:firstLineChars="100" w:firstLine="200"/>
              <w:cnfStyle w:val="000000000000" w:firstRow="0" w:lastRow="0" w:firstColumn="0" w:lastColumn="0" w:oddVBand="0" w:evenVBand="0" w:oddHBand="0" w:evenHBand="0" w:firstRowFirstColumn="0" w:firstRowLastColumn="0" w:lastRowFirstColumn="0" w:lastRowLastColumn="0"/>
              <w:rPr>
                <w:rFonts w:eastAsia="Times New Roman" w:cs="Arial"/>
                <w:color w:val="1A254C"/>
                <w:sz w:val="20"/>
                <w:szCs w:val="20"/>
              </w:rPr>
            </w:pPr>
            <w:r w:rsidRPr="00073FE8">
              <w:rPr>
                <w:rFonts w:eastAsia="Times New Roman" w:cs="Arial"/>
                <w:color w:val="1A254C"/>
                <w:sz w:val="20"/>
                <w:szCs w:val="20"/>
              </w:rPr>
              <w:t>Yes</w:t>
            </w:r>
          </w:p>
        </w:tc>
      </w:tr>
      <w:tr w:rsidR="00822367" w:rsidRPr="00822367" w14:paraId="723B8571" w14:textId="77777777" w:rsidTr="00B045F3">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880" w:type="dxa"/>
            <w:hideMark/>
          </w:tcPr>
          <w:p w14:paraId="6AAE49C3" w14:textId="77777777" w:rsidR="00073FE8" w:rsidRPr="00073FE8" w:rsidRDefault="00073FE8" w:rsidP="00073FE8">
            <w:pPr>
              <w:ind w:firstLineChars="100" w:firstLine="201"/>
              <w:rPr>
                <w:rFonts w:eastAsia="Times New Roman" w:cs="Arial"/>
                <w:color w:val="1A254C"/>
                <w:sz w:val="20"/>
                <w:szCs w:val="20"/>
              </w:rPr>
            </w:pPr>
            <w:r w:rsidRPr="00073FE8">
              <w:rPr>
                <w:rFonts w:eastAsia="Times New Roman" w:cs="Arial"/>
                <w:color w:val="1A254C"/>
                <w:sz w:val="20"/>
                <w:szCs w:val="20"/>
              </w:rPr>
              <w:t>Calorie Mama API</w:t>
            </w:r>
          </w:p>
        </w:tc>
        <w:tc>
          <w:tcPr>
            <w:tcW w:w="1890" w:type="dxa"/>
            <w:hideMark/>
          </w:tcPr>
          <w:p w14:paraId="3B50B68D" w14:textId="77777777" w:rsidR="00073FE8" w:rsidRPr="00073FE8" w:rsidRDefault="00073FE8" w:rsidP="00073FE8">
            <w:pPr>
              <w:ind w:firstLineChars="100" w:firstLine="200"/>
              <w:cnfStyle w:val="000000100000" w:firstRow="0" w:lastRow="0" w:firstColumn="0" w:lastColumn="0" w:oddVBand="0" w:evenVBand="0" w:oddHBand="1" w:evenHBand="0" w:firstRowFirstColumn="0" w:firstRowLastColumn="0" w:lastRowFirstColumn="0" w:lastRowLastColumn="0"/>
              <w:rPr>
                <w:rFonts w:eastAsia="Times New Roman" w:cs="Arial"/>
                <w:color w:val="1A254C"/>
                <w:sz w:val="20"/>
                <w:szCs w:val="20"/>
              </w:rPr>
            </w:pPr>
            <w:r w:rsidRPr="00073FE8">
              <w:rPr>
                <w:rFonts w:eastAsia="Times New Roman" w:cs="Arial"/>
                <w:color w:val="1A254C"/>
                <w:sz w:val="20"/>
                <w:szCs w:val="20"/>
              </w:rPr>
              <w:t>Unknown</w:t>
            </w:r>
          </w:p>
        </w:tc>
        <w:tc>
          <w:tcPr>
            <w:tcW w:w="4230" w:type="dxa"/>
            <w:hideMark/>
          </w:tcPr>
          <w:p w14:paraId="22780A9A" w14:textId="77777777" w:rsidR="00073FE8" w:rsidRPr="00073FE8" w:rsidRDefault="00073FE8" w:rsidP="00073FE8">
            <w:pPr>
              <w:ind w:firstLineChars="100" w:firstLine="200"/>
              <w:cnfStyle w:val="000000100000" w:firstRow="0" w:lastRow="0" w:firstColumn="0" w:lastColumn="0" w:oddVBand="0" w:evenVBand="0" w:oddHBand="1" w:evenHBand="0" w:firstRowFirstColumn="0" w:firstRowLastColumn="0" w:lastRowFirstColumn="0" w:lastRowLastColumn="0"/>
              <w:rPr>
                <w:rFonts w:eastAsia="Times New Roman" w:cs="Arial"/>
                <w:color w:val="1A254C"/>
                <w:sz w:val="20"/>
                <w:szCs w:val="20"/>
              </w:rPr>
            </w:pPr>
            <w:r w:rsidRPr="00073FE8">
              <w:rPr>
                <w:rFonts w:eastAsia="Times New Roman" w:cs="Arial"/>
                <w:color w:val="1A254C"/>
                <w:sz w:val="20"/>
                <w:szCs w:val="20"/>
              </w:rPr>
              <w:t>Yes</w:t>
            </w:r>
          </w:p>
        </w:tc>
      </w:tr>
    </w:tbl>
    <w:p w14:paraId="4D8C00EB" w14:textId="22BF339D" w:rsidR="00822367" w:rsidRDefault="00822367" w:rsidP="00822367">
      <w:pPr>
        <w:spacing w:before="120" w:after="0" w:line="480" w:lineRule="auto"/>
        <w:ind w:left="360"/>
      </w:pPr>
      <w:r>
        <w:rPr>
          <w:b/>
          <w:bCs/>
        </w:rPr>
        <w:t xml:space="preserve">Table1: </w:t>
      </w:r>
      <w:r w:rsidR="00BB77AA">
        <w:rPr>
          <w:b/>
          <w:bCs/>
        </w:rPr>
        <w:t xml:space="preserve">Food Recognition API </w:t>
      </w:r>
      <w:r w:rsidRPr="00822367">
        <w:rPr>
          <w:b/>
          <w:bCs/>
        </w:rPr>
        <w:t>platforms identifying food images</w:t>
      </w:r>
      <w:r w:rsidRPr="008E01EE">
        <w:rPr>
          <w:b/>
          <w:bCs/>
        </w:rPr>
        <w:t xml:space="preserve"> </w:t>
      </w:r>
      <w:r w:rsidRPr="007F28D8">
        <w:t>(</w:t>
      </w:r>
      <w:r w:rsidRPr="00207D6B">
        <w:t>Van Asbroeck, S., &amp; Matthys, C. 2020</w:t>
      </w:r>
      <w:r>
        <w:t>)</w:t>
      </w:r>
    </w:p>
    <w:p w14:paraId="121213C5" w14:textId="0AA08879" w:rsidR="00350568" w:rsidRDefault="001F0A2D" w:rsidP="00FB6685">
      <w:pPr>
        <w:spacing w:after="0" w:line="480" w:lineRule="auto"/>
        <w:ind w:left="446" w:firstLine="720"/>
      </w:pPr>
      <w:r>
        <w:t xml:space="preserve">The accuracy of results </w:t>
      </w:r>
      <w:r w:rsidR="00BB77AA">
        <w:t xml:space="preserve">from these Food Recognition APIs </w:t>
      </w:r>
      <w:r>
        <w:t>majorly depends on quality of images and type of food.</w:t>
      </w:r>
      <w:r w:rsidR="009502B8">
        <w:t xml:space="preserve"> There is a lack of food images taken from different cultures and parts of the world which makes it difficult for Machine learning algorithms to recognize all kinds of food.</w:t>
      </w:r>
      <w:r w:rsidR="00053840">
        <w:t xml:space="preserve"> (</w:t>
      </w:r>
      <w:r w:rsidR="00053840" w:rsidRPr="00053840">
        <w:t xml:space="preserve">Kaushal, S., Tammineni, D. K., Rana, P., Sharma, M., Sridhar, K., &amp; Chen, H. H. 2024). </w:t>
      </w:r>
      <w:r w:rsidR="00F70AA2">
        <w:t xml:space="preserve"> Are the available food recognition API’s providing desired results and helpful for users?</w:t>
      </w:r>
    </w:p>
    <w:p w14:paraId="7DB03A22" w14:textId="6C605A1A" w:rsidR="009715DB" w:rsidRDefault="009715DB" w:rsidP="00C14C73">
      <w:pPr>
        <w:spacing w:line="480" w:lineRule="auto"/>
        <w:ind w:firstLine="720"/>
      </w:pPr>
      <w:r>
        <w:rPr>
          <w:noProof/>
        </w:rPr>
        <w:drawing>
          <wp:inline distT="0" distB="0" distL="0" distR="0" wp14:anchorId="2A0F1474" wp14:editId="57F5C97F">
            <wp:extent cx="4846955" cy="2476500"/>
            <wp:effectExtent l="0" t="0" r="0" b="0"/>
            <wp:docPr id="1303063946" name="Picture 1" descr="Fig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67216" cy="2486852"/>
                    </a:xfrm>
                    <a:prstGeom prst="rect">
                      <a:avLst/>
                    </a:prstGeom>
                    <a:noFill/>
                    <a:ln>
                      <a:noFill/>
                    </a:ln>
                  </pic:spPr>
                </pic:pic>
              </a:graphicData>
            </a:graphic>
          </wp:inline>
        </w:drawing>
      </w:r>
    </w:p>
    <w:p w14:paraId="31C885BD" w14:textId="4FD60BAD" w:rsidR="00FB6685" w:rsidRPr="00FB6685" w:rsidRDefault="00FB6685" w:rsidP="00FB6685">
      <w:pPr>
        <w:spacing w:before="120" w:after="0" w:line="480" w:lineRule="auto"/>
        <w:ind w:firstLine="720"/>
        <w:jc w:val="center"/>
        <w:rPr>
          <w:b/>
          <w:bCs/>
        </w:rPr>
      </w:pPr>
      <w:r w:rsidRPr="00FB6685">
        <w:rPr>
          <w:b/>
          <w:bCs/>
        </w:rPr>
        <w:t>Figure 1: Image Classification vs Image Segmentation</w:t>
      </w:r>
      <w:r w:rsidR="00487D18">
        <w:rPr>
          <w:b/>
          <w:bCs/>
        </w:rPr>
        <w:t xml:space="preserve"> </w:t>
      </w:r>
      <w:r w:rsidR="00487D18">
        <w:t>(Allegra, Dario 2020)</w:t>
      </w:r>
    </w:p>
    <w:p w14:paraId="01B8E33B" w14:textId="28BDA01D" w:rsidR="002120AA" w:rsidRDefault="002120AA" w:rsidP="00854DDF">
      <w:pPr>
        <w:spacing w:line="480" w:lineRule="auto"/>
        <w:ind w:left="450" w:firstLine="720"/>
      </w:pPr>
      <w:r>
        <w:lastRenderedPageBreak/>
        <w:t>The most critical part of an effective Food recognition API would be to identify which part of image has food, what are the ingredients, quantity of those ingredients and their respective nutritional values</w:t>
      </w:r>
      <w:r w:rsidR="000108D7" w:rsidRPr="000108D7">
        <w:t xml:space="preserve"> </w:t>
      </w:r>
      <w:r w:rsidR="000108D7">
        <w:t>(Allegra, Dario 2020).</w:t>
      </w:r>
    </w:p>
    <w:tbl>
      <w:tblPr>
        <w:tblStyle w:val="GridTable5Dark-Accent3"/>
        <w:tblpPr w:leftFromText="180" w:rightFromText="180" w:vertAnchor="text" w:horzAnchor="margin" w:tblpXSpec="center" w:tblpY="-69"/>
        <w:tblW w:w="0" w:type="auto"/>
        <w:tblLook w:val="04A0" w:firstRow="1" w:lastRow="0" w:firstColumn="1" w:lastColumn="0" w:noHBand="0" w:noVBand="1"/>
      </w:tblPr>
      <w:tblGrid>
        <w:gridCol w:w="1795"/>
        <w:gridCol w:w="1515"/>
        <w:gridCol w:w="1730"/>
        <w:gridCol w:w="1530"/>
        <w:gridCol w:w="985"/>
        <w:gridCol w:w="1260"/>
      </w:tblGrid>
      <w:tr w:rsidR="00A372E7" w:rsidRPr="00623C9B" w14:paraId="626839FF" w14:textId="77777777" w:rsidTr="009F72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vAlign w:val="center"/>
          </w:tcPr>
          <w:p w14:paraId="27F9B147" w14:textId="77777777" w:rsidR="00A372E7" w:rsidRPr="00623C9B" w:rsidRDefault="00A372E7" w:rsidP="009F726D">
            <w:pPr>
              <w:spacing w:line="480" w:lineRule="auto"/>
              <w:rPr>
                <w:sz w:val="16"/>
                <w:szCs w:val="16"/>
              </w:rPr>
            </w:pPr>
            <w:r w:rsidRPr="00623C9B">
              <w:rPr>
                <w:sz w:val="16"/>
                <w:szCs w:val="16"/>
              </w:rPr>
              <w:t>API Platform</w:t>
            </w:r>
          </w:p>
        </w:tc>
        <w:tc>
          <w:tcPr>
            <w:tcW w:w="1515" w:type="dxa"/>
            <w:vAlign w:val="center"/>
          </w:tcPr>
          <w:p w14:paraId="3112B833" w14:textId="77777777" w:rsidR="00A372E7" w:rsidRPr="00623C9B" w:rsidRDefault="00A372E7" w:rsidP="009F726D">
            <w:pPr>
              <w:spacing w:line="480" w:lineRule="auto"/>
              <w:cnfStyle w:val="100000000000" w:firstRow="1" w:lastRow="0" w:firstColumn="0" w:lastColumn="0" w:oddVBand="0" w:evenVBand="0" w:oddHBand="0" w:evenHBand="0" w:firstRowFirstColumn="0" w:firstRowLastColumn="0" w:lastRowFirstColumn="0" w:lastRowLastColumn="0"/>
              <w:rPr>
                <w:sz w:val="16"/>
                <w:szCs w:val="16"/>
              </w:rPr>
            </w:pPr>
            <w:r w:rsidRPr="00623C9B">
              <w:rPr>
                <w:sz w:val="16"/>
                <w:szCs w:val="16"/>
              </w:rPr>
              <w:t>Specialty in Food</w:t>
            </w:r>
          </w:p>
        </w:tc>
        <w:tc>
          <w:tcPr>
            <w:tcW w:w="1730" w:type="dxa"/>
            <w:vAlign w:val="center"/>
          </w:tcPr>
          <w:p w14:paraId="36315A57" w14:textId="77777777" w:rsidR="00A372E7" w:rsidRPr="00623C9B" w:rsidRDefault="00A372E7" w:rsidP="009F726D">
            <w:pPr>
              <w:spacing w:line="480" w:lineRule="auto"/>
              <w:cnfStyle w:val="100000000000" w:firstRow="1" w:lastRow="0" w:firstColumn="0" w:lastColumn="0" w:oddVBand="0" w:evenVBand="0" w:oddHBand="0" w:evenHBand="0" w:firstRowFirstColumn="0" w:firstRowLastColumn="0" w:lastRowFirstColumn="0" w:lastRowLastColumn="0"/>
              <w:rPr>
                <w:sz w:val="16"/>
                <w:szCs w:val="16"/>
              </w:rPr>
            </w:pPr>
            <w:r w:rsidRPr="00623C9B">
              <w:rPr>
                <w:sz w:val="16"/>
                <w:szCs w:val="16"/>
              </w:rPr>
              <w:t>Food Recognition</w:t>
            </w:r>
          </w:p>
        </w:tc>
        <w:tc>
          <w:tcPr>
            <w:tcW w:w="1530" w:type="dxa"/>
            <w:vAlign w:val="center"/>
          </w:tcPr>
          <w:p w14:paraId="1E637EF8" w14:textId="77777777" w:rsidR="00A372E7" w:rsidRPr="00623C9B" w:rsidRDefault="00A372E7" w:rsidP="009F726D">
            <w:pPr>
              <w:spacing w:line="480" w:lineRule="auto"/>
              <w:cnfStyle w:val="100000000000" w:firstRow="1" w:lastRow="0" w:firstColumn="0" w:lastColumn="0" w:oddVBand="0" w:evenVBand="0" w:oddHBand="0" w:evenHBand="0" w:firstRowFirstColumn="0" w:firstRowLastColumn="0" w:lastRowFirstColumn="0" w:lastRowLastColumn="0"/>
              <w:rPr>
                <w:sz w:val="16"/>
                <w:szCs w:val="16"/>
              </w:rPr>
            </w:pPr>
            <w:r w:rsidRPr="00623C9B">
              <w:rPr>
                <w:sz w:val="16"/>
                <w:szCs w:val="16"/>
              </w:rPr>
              <w:t>Segmentation</w:t>
            </w:r>
          </w:p>
        </w:tc>
        <w:tc>
          <w:tcPr>
            <w:tcW w:w="985" w:type="dxa"/>
            <w:vAlign w:val="center"/>
          </w:tcPr>
          <w:p w14:paraId="6A0AAEE2" w14:textId="77777777" w:rsidR="00A372E7" w:rsidRPr="00623C9B" w:rsidRDefault="00A372E7" w:rsidP="009F726D">
            <w:pPr>
              <w:spacing w:line="480" w:lineRule="auto"/>
              <w:cnfStyle w:val="100000000000" w:firstRow="1" w:lastRow="0" w:firstColumn="0" w:lastColumn="0" w:oddVBand="0" w:evenVBand="0" w:oddHBand="0" w:evenHBand="0" w:firstRowFirstColumn="0" w:firstRowLastColumn="0" w:lastRowFirstColumn="0" w:lastRowLastColumn="0"/>
              <w:rPr>
                <w:sz w:val="16"/>
                <w:szCs w:val="16"/>
              </w:rPr>
            </w:pPr>
            <w:r w:rsidRPr="00623C9B">
              <w:rPr>
                <w:sz w:val="16"/>
                <w:szCs w:val="16"/>
              </w:rPr>
              <w:t>Quantity</w:t>
            </w:r>
          </w:p>
        </w:tc>
        <w:tc>
          <w:tcPr>
            <w:tcW w:w="1260" w:type="dxa"/>
            <w:vAlign w:val="center"/>
          </w:tcPr>
          <w:p w14:paraId="36E3F62F" w14:textId="77777777" w:rsidR="00A372E7" w:rsidRPr="00623C9B" w:rsidRDefault="00A372E7" w:rsidP="009F726D">
            <w:pPr>
              <w:spacing w:line="480" w:lineRule="auto"/>
              <w:cnfStyle w:val="100000000000" w:firstRow="1" w:lastRow="0" w:firstColumn="0" w:lastColumn="0" w:oddVBand="0" w:evenVBand="0" w:oddHBand="0" w:evenHBand="0" w:firstRowFirstColumn="0" w:firstRowLastColumn="0" w:lastRowFirstColumn="0" w:lastRowLastColumn="0"/>
              <w:rPr>
                <w:sz w:val="16"/>
                <w:szCs w:val="16"/>
              </w:rPr>
            </w:pPr>
            <w:r>
              <w:rPr>
                <w:sz w:val="16"/>
                <w:szCs w:val="16"/>
              </w:rPr>
              <w:t>Nutrients</w:t>
            </w:r>
          </w:p>
        </w:tc>
      </w:tr>
      <w:tr w:rsidR="00A372E7" w:rsidRPr="00623C9B" w14:paraId="23DA7EC1" w14:textId="77777777" w:rsidTr="009F72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vAlign w:val="center"/>
          </w:tcPr>
          <w:p w14:paraId="5385CC12" w14:textId="77777777" w:rsidR="00A372E7" w:rsidRPr="00623C9B" w:rsidRDefault="00A372E7" w:rsidP="009F726D">
            <w:pPr>
              <w:spacing w:line="480" w:lineRule="auto"/>
              <w:rPr>
                <w:sz w:val="16"/>
                <w:szCs w:val="16"/>
              </w:rPr>
            </w:pPr>
            <w:r>
              <w:rPr>
                <w:sz w:val="16"/>
                <w:szCs w:val="16"/>
              </w:rPr>
              <w:t>Google Vision API</w:t>
            </w:r>
          </w:p>
        </w:tc>
        <w:tc>
          <w:tcPr>
            <w:tcW w:w="1515" w:type="dxa"/>
            <w:tcMar>
              <w:left w:w="115" w:type="dxa"/>
              <w:right w:w="115" w:type="dxa"/>
            </w:tcMar>
            <w:vAlign w:val="center"/>
          </w:tcPr>
          <w:p w14:paraId="4EF29F9C" w14:textId="77777777" w:rsidR="00A372E7" w:rsidRPr="00623C9B" w:rsidRDefault="00A372E7" w:rsidP="009F726D">
            <w:pPr>
              <w:spacing w:line="480" w:lineRule="auto"/>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No</w:t>
            </w:r>
          </w:p>
        </w:tc>
        <w:tc>
          <w:tcPr>
            <w:tcW w:w="1730" w:type="dxa"/>
            <w:tcMar>
              <w:left w:w="115" w:type="dxa"/>
              <w:right w:w="115" w:type="dxa"/>
            </w:tcMar>
            <w:vAlign w:val="center"/>
          </w:tcPr>
          <w:p w14:paraId="4CE2120A" w14:textId="77777777" w:rsidR="00A372E7" w:rsidRPr="00623C9B" w:rsidRDefault="00A372E7" w:rsidP="009F726D">
            <w:pPr>
              <w:spacing w:line="480" w:lineRule="auto"/>
              <w:jc w:val="center"/>
              <w:cnfStyle w:val="000000100000" w:firstRow="0" w:lastRow="0" w:firstColumn="0" w:lastColumn="0" w:oddVBand="0" w:evenVBand="0" w:oddHBand="1" w:evenHBand="0" w:firstRowFirstColumn="0" w:firstRowLastColumn="0" w:lastRowFirstColumn="0" w:lastRowLastColumn="0"/>
              <w:rPr>
                <w:sz w:val="16"/>
                <w:szCs w:val="16"/>
              </w:rPr>
            </w:pPr>
            <w:r>
              <w:rPr>
                <w:noProof/>
                <w:sz w:val="16"/>
                <w:szCs w:val="16"/>
              </w:rPr>
              <w:drawing>
                <wp:inline distT="0" distB="0" distL="0" distR="0" wp14:anchorId="3143D2EF" wp14:editId="11FFE59B">
                  <wp:extent cx="142875" cy="142875"/>
                  <wp:effectExtent l="0" t="0" r="9525" b="9525"/>
                  <wp:docPr id="1294928636" name="Graphic 12"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4928636" name="Graphic 1294928636" descr="Checkmark with solid fill"/>
                          <pic:cNvPicPr/>
                        </pic:nvPicPr>
                        <pic:blipFill>
                          <a:blip r:embed="rId15">
                            <a:extLst>
                              <a:ext uri="{96DAC541-7B7A-43D3-8B79-37D633B846F1}">
                                <asvg:svgBlip xmlns:asvg="http://schemas.microsoft.com/office/drawing/2016/SVG/main" r:embed="rId16"/>
                              </a:ext>
                            </a:extLst>
                          </a:blip>
                          <a:stretch>
                            <a:fillRect/>
                          </a:stretch>
                        </pic:blipFill>
                        <pic:spPr>
                          <a:xfrm>
                            <a:off x="0" y="0"/>
                            <a:ext cx="142875" cy="142875"/>
                          </a:xfrm>
                          <a:prstGeom prst="rect">
                            <a:avLst/>
                          </a:prstGeom>
                        </pic:spPr>
                      </pic:pic>
                    </a:graphicData>
                  </a:graphic>
                </wp:inline>
              </w:drawing>
            </w:r>
          </w:p>
        </w:tc>
        <w:tc>
          <w:tcPr>
            <w:tcW w:w="1530" w:type="dxa"/>
            <w:tcMar>
              <w:left w:w="115" w:type="dxa"/>
              <w:right w:w="115" w:type="dxa"/>
            </w:tcMar>
            <w:vAlign w:val="center"/>
          </w:tcPr>
          <w:p w14:paraId="17DAF8D4" w14:textId="77777777" w:rsidR="00A372E7" w:rsidRPr="00623C9B" w:rsidRDefault="00A372E7" w:rsidP="009F726D">
            <w:pPr>
              <w:spacing w:line="480" w:lineRule="auto"/>
              <w:jc w:val="center"/>
              <w:cnfStyle w:val="000000100000" w:firstRow="0" w:lastRow="0" w:firstColumn="0" w:lastColumn="0" w:oddVBand="0" w:evenVBand="0" w:oddHBand="1" w:evenHBand="0" w:firstRowFirstColumn="0" w:firstRowLastColumn="0" w:lastRowFirstColumn="0" w:lastRowLastColumn="0"/>
              <w:rPr>
                <w:sz w:val="16"/>
                <w:szCs w:val="16"/>
              </w:rPr>
            </w:pPr>
            <w:r>
              <w:rPr>
                <w:noProof/>
                <w:sz w:val="16"/>
                <w:szCs w:val="16"/>
              </w:rPr>
              <w:drawing>
                <wp:inline distT="0" distB="0" distL="0" distR="0" wp14:anchorId="2118296D" wp14:editId="36FA0454">
                  <wp:extent cx="133350" cy="133350"/>
                  <wp:effectExtent l="0" t="0" r="0" b="0"/>
                  <wp:docPr id="316087231" name="Graphic 13"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087231" name="Graphic 316087231" descr="Close with solid fill"/>
                          <pic:cNvPicPr/>
                        </pic:nvPicPr>
                        <pic:blipFill>
                          <a:blip r:embed="rId17">
                            <a:extLst>
                              <a:ext uri="{96DAC541-7B7A-43D3-8B79-37D633B846F1}">
                                <asvg:svgBlip xmlns:asvg="http://schemas.microsoft.com/office/drawing/2016/SVG/main" r:embed="rId18"/>
                              </a:ext>
                            </a:extLst>
                          </a:blip>
                          <a:stretch>
                            <a:fillRect/>
                          </a:stretch>
                        </pic:blipFill>
                        <pic:spPr>
                          <a:xfrm flipV="1">
                            <a:off x="0" y="0"/>
                            <a:ext cx="133350" cy="133350"/>
                          </a:xfrm>
                          <a:prstGeom prst="rect">
                            <a:avLst/>
                          </a:prstGeom>
                        </pic:spPr>
                      </pic:pic>
                    </a:graphicData>
                  </a:graphic>
                </wp:inline>
              </w:drawing>
            </w:r>
          </w:p>
        </w:tc>
        <w:tc>
          <w:tcPr>
            <w:tcW w:w="985" w:type="dxa"/>
            <w:tcMar>
              <w:left w:w="115" w:type="dxa"/>
              <w:right w:w="115" w:type="dxa"/>
            </w:tcMar>
            <w:vAlign w:val="center"/>
          </w:tcPr>
          <w:p w14:paraId="4688A5C5" w14:textId="77777777" w:rsidR="00A372E7" w:rsidRPr="00623C9B" w:rsidRDefault="00A372E7" w:rsidP="009F726D">
            <w:pPr>
              <w:spacing w:line="480" w:lineRule="auto"/>
              <w:jc w:val="center"/>
              <w:cnfStyle w:val="000000100000" w:firstRow="0" w:lastRow="0" w:firstColumn="0" w:lastColumn="0" w:oddVBand="0" w:evenVBand="0" w:oddHBand="1" w:evenHBand="0" w:firstRowFirstColumn="0" w:firstRowLastColumn="0" w:lastRowFirstColumn="0" w:lastRowLastColumn="0"/>
              <w:rPr>
                <w:sz w:val="16"/>
                <w:szCs w:val="16"/>
              </w:rPr>
            </w:pPr>
            <w:r>
              <w:rPr>
                <w:noProof/>
                <w:sz w:val="16"/>
                <w:szCs w:val="16"/>
              </w:rPr>
              <w:drawing>
                <wp:inline distT="0" distB="0" distL="0" distR="0" wp14:anchorId="3084DA2A" wp14:editId="73B25A51">
                  <wp:extent cx="133350" cy="133350"/>
                  <wp:effectExtent l="0" t="0" r="0" b="0"/>
                  <wp:docPr id="765001561" name="Graphic 13"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087231" name="Graphic 316087231" descr="Close with solid fill"/>
                          <pic:cNvPicPr/>
                        </pic:nvPicPr>
                        <pic:blipFill>
                          <a:blip r:embed="rId17">
                            <a:extLst>
                              <a:ext uri="{96DAC541-7B7A-43D3-8B79-37D633B846F1}">
                                <asvg:svgBlip xmlns:asvg="http://schemas.microsoft.com/office/drawing/2016/SVG/main" r:embed="rId18"/>
                              </a:ext>
                            </a:extLst>
                          </a:blip>
                          <a:stretch>
                            <a:fillRect/>
                          </a:stretch>
                        </pic:blipFill>
                        <pic:spPr>
                          <a:xfrm flipV="1">
                            <a:off x="0" y="0"/>
                            <a:ext cx="133350" cy="133350"/>
                          </a:xfrm>
                          <a:prstGeom prst="rect">
                            <a:avLst/>
                          </a:prstGeom>
                        </pic:spPr>
                      </pic:pic>
                    </a:graphicData>
                  </a:graphic>
                </wp:inline>
              </w:drawing>
            </w:r>
          </w:p>
        </w:tc>
        <w:tc>
          <w:tcPr>
            <w:tcW w:w="1260" w:type="dxa"/>
            <w:tcMar>
              <w:left w:w="115" w:type="dxa"/>
              <w:right w:w="115" w:type="dxa"/>
            </w:tcMar>
            <w:vAlign w:val="center"/>
          </w:tcPr>
          <w:p w14:paraId="034C5EB9" w14:textId="77777777" w:rsidR="00A372E7" w:rsidRPr="00623C9B" w:rsidRDefault="00A372E7" w:rsidP="009F726D">
            <w:pPr>
              <w:spacing w:line="480" w:lineRule="auto"/>
              <w:jc w:val="center"/>
              <w:cnfStyle w:val="000000100000" w:firstRow="0" w:lastRow="0" w:firstColumn="0" w:lastColumn="0" w:oddVBand="0" w:evenVBand="0" w:oddHBand="1" w:evenHBand="0" w:firstRowFirstColumn="0" w:firstRowLastColumn="0" w:lastRowFirstColumn="0" w:lastRowLastColumn="0"/>
              <w:rPr>
                <w:sz w:val="16"/>
                <w:szCs w:val="16"/>
              </w:rPr>
            </w:pPr>
            <w:r>
              <w:rPr>
                <w:noProof/>
                <w:sz w:val="16"/>
                <w:szCs w:val="16"/>
              </w:rPr>
              <w:drawing>
                <wp:inline distT="0" distB="0" distL="0" distR="0" wp14:anchorId="1C3FC632" wp14:editId="55A32DE0">
                  <wp:extent cx="133350" cy="133350"/>
                  <wp:effectExtent l="0" t="0" r="0" b="0"/>
                  <wp:docPr id="665332226" name="Graphic 13"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087231" name="Graphic 316087231" descr="Close with solid fill"/>
                          <pic:cNvPicPr/>
                        </pic:nvPicPr>
                        <pic:blipFill>
                          <a:blip r:embed="rId17">
                            <a:extLst>
                              <a:ext uri="{96DAC541-7B7A-43D3-8B79-37D633B846F1}">
                                <asvg:svgBlip xmlns:asvg="http://schemas.microsoft.com/office/drawing/2016/SVG/main" r:embed="rId18"/>
                              </a:ext>
                            </a:extLst>
                          </a:blip>
                          <a:stretch>
                            <a:fillRect/>
                          </a:stretch>
                        </pic:blipFill>
                        <pic:spPr>
                          <a:xfrm flipV="1">
                            <a:off x="0" y="0"/>
                            <a:ext cx="133350" cy="133350"/>
                          </a:xfrm>
                          <a:prstGeom prst="rect">
                            <a:avLst/>
                          </a:prstGeom>
                        </pic:spPr>
                      </pic:pic>
                    </a:graphicData>
                  </a:graphic>
                </wp:inline>
              </w:drawing>
            </w:r>
          </w:p>
        </w:tc>
      </w:tr>
      <w:tr w:rsidR="00A372E7" w:rsidRPr="00623C9B" w14:paraId="70FAC5A4" w14:textId="77777777" w:rsidTr="009F726D">
        <w:tc>
          <w:tcPr>
            <w:cnfStyle w:val="001000000000" w:firstRow="0" w:lastRow="0" w:firstColumn="1" w:lastColumn="0" w:oddVBand="0" w:evenVBand="0" w:oddHBand="0" w:evenHBand="0" w:firstRowFirstColumn="0" w:firstRowLastColumn="0" w:lastRowFirstColumn="0" w:lastRowLastColumn="0"/>
            <w:tcW w:w="1795" w:type="dxa"/>
            <w:vAlign w:val="center"/>
          </w:tcPr>
          <w:p w14:paraId="103D77A7" w14:textId="77777777" w:rsidR="00A372E7" w:rsidRPr="00623C9B" w:rsidRDefault="00A372E7" w:rsidP="009F726D">
            <w:pPr>
              <w:spacing w:line="480" w:lineRule="auto"/>
              <w:rPr>
                <w:sz w:val="16"/>
                <w:szCs w:val="16"/>
              </w:rPr>
            </w:pPr>
            <w:r>
              <w:rPr>
                <w:sz w:val="16"/>
                <w:szCs w:val="16"/>
              </w:rPr>
              <w:t>IBM Watson</w:t>
            </w:r>
          </w:p>
        </w:tc>
        <w:tc>
          <w:tcPr>
            <w:tcW w:w="1515" w:type="dxa"/>
            <w:tcMar>
              <w:left w:w="115" w:type="dxa"/>
              <w:right w:w="115" w:type="dxa"/>
            </w:tcMar>
            <w:vAlign w:val="center"/>
          </w:tcPr>
          <w:p w14:paraId="2123FB5D" w14:textId="77777777" w:rsidR="00A372E7" w:rsidRPr="00623C9B" w:rsidRDefault="00A372E7" w:rsidP="009F726D">
            <w:pPr>
              <w:spacing w:line="480" w:lineRule="auto"/>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No</w:t>
            </w:r>
          </w:p>
        </w:tc>
        <w:tc>
          <w:tcPr>
            <w:tcW w:w="1730" w:type="dxa"/>
            <w:tcMar>
              <w:left w:w="115" w:type="dxa"/>
              <w:right w:w="115" w:type="dxa"/>
            </w:tcMar>
            <w:vAlign w:val="center"/>
          </w:tcPr>
          <w:p w14:paraId="7C6EF360" w14:textId="77777777" w:rsidR="00A372E7" w:rsidRPr="00623C9B" w:rsidRDefault="00A372E7" w:rsidP="009F726D">
            <w:pPr>
              <w:spacing w:line="480" w:lineRule="auto"/>
              <w:jc w:val="center"/>
              <w:cnfStyle w:val="000000000000" w:firstRow="0" w:lastRow="0" w:firstColumn="0" w:lastColumn="0" w:oddVBand="0" w:evenVBand="0" w:oddHBand="0" w:evenHBand="0" w:firstRowFirstColumn="0" w:firstRowLastColumn="0" w:lastRowFirstColumn="0" w:lastRowLastColumn="0"/>
              <w:rPr>
                <w:sz w:val="16"/>
                <w:szCs w:val="16"/>
              </w:rPr>
            </w:pPr>
            <w:r>
              <w:rPr>
                <w:noProof/>
                <w:sz w:val="16"/>
                <w:szCs w:val="16"/>
              </w:rPr>
              <w:drawing>
                <wp:inline distT="0" distB="0" distL="0" distR="0" wp14:anchorId="7023CFAD" wp14:editId="28E30FDE">
                  <wp:extent cx="142875" cy="142875"/>
                  <wp:effectExtent l="0" t="0" r="9525" b="9525"/>
                  <wp:docPr id="1199467165" name="Graphic 12"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4928636" name="Graphic 1294928636" descr="Checkmark with solid fill"/>
                          <pic:cNvPicPr/>
                        </pic:nvPicPr>
                        <pic:blipFill>
                          <a:blip r:embed="rId15">
                            <a:extLst>
                              <a:ext uri="{96DAC541-7B7A-43D3-8B79-37D633B846F1}">
                                <asvg:svgBlip xmlns:asvg="http://schemas.microsoft.com/office/drawing/2016/SVG/main" r:embed="rId16"/>
                              </a:ext>
                            </a:extLst>
                          </a:blip>
                          <a:stretch>
                            <a:fillRect/>
                          </a:stretch>
                        </pic:blipFill>
                        <pic:spPr>
                          <a:xfrm>
                            <a:off x="0" y="0"/>
                            <a:ext cx="142875" cy="142875"/>
                          </a:xfrm>
                          <a:prstGeom prst="rect">
                            <a:avLst/>
                          </a:prstGeom>
                        </pic:spPr>
                      </pic:pic>
                    </a:graphicData>
                  </a:graphic>
                </wp:inline>
              </w:drawing>
            </w:r>
          </w:p>
        </w:tc>
        <w:tc>
          <w:tcPr>
            <w:tcW w:w="1530" w:type="dxa"/>
            <w:tcMar>
              <w:left w:w="115" w:type="dxa"/>
              <w:right w:w="115" w:type="dxa"/>
            </w:tcMar>
            <w:vAlign w:val="center"/>
          </w:tcPr>
          <w:p w14:paraId="477BACD9" w14:textId="77777777" w:rsidR="00A372E7" w:rsidRPr="00623C9B" w:rsidRDefault="00A372E7" w:rsidP="009F726D">
            <w:pPr>
              <w:spacing w:line="480" w:lineRule="auto"/>
              <w:jc w:val="center"/>
              <w:cnfStyle w:val="000000000000" w:firstRow="0" w:lastRow="0" w:firstColumn="0" w:lastColumn="0" w:oddVBand="0" w:evenVBand="0" w:oddHBand="0" w:evenHBand="0" w:firstRowFirstColumn="0" w:firstRowLastColumn="0" w:lastRowFirstColumn="0" w:lastRowLastColumn="0"/>
              <w:rPr>
                <w:sz w:val="16"/>
                <w:szCs w:val="16"/>
              </w:rPr>
            </w:pPr>
            <w:r>
              <w:rPr>
                <w:noProof/>
                <w:sz w:val="16"/>
                <w:szCs w:val="16"/>
              </w:rPr>
              <w:drawing>
                <wp:inline distT="0" distB="0" distL="0" distR="0" wp14:anchorId="29E48068" wp14:editId="3E1ED792">
                  <wp:extent cx="133350" cy="133350"/>
                  <wp:effectExtent l="0" t="0" r="0" b="0"/>
                  <wp:docPr id="1459578191" name="Graphic 13"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087231" name="Graphic 316087231" descr="Close with solid fill"/>
                          <pic:cNvPicPr/>
                        </pic:nvPicPr>
                        <pic:blipFill>
                          <a:blip r:embed="rId17">
                            <a:extLst>
                              <a:ext uri="{96DAC541-7B7A-43D3-8B79-37D633B846F1}">
                                <asvg:svgBlip xmlns:asvg="http://schemas.microsoft.com/office/drawing/2016/SVG/main" r:embed="rId18"/>
                              </a:ext>
                            </a:extLst>
                          </a:blip>
                          <a:stretch>
                            <a:fillRect/>
                          </a:stretch>
                        </pic:blipFill>
                        <pic:spPr>
                          <a:xfrm flipV="1">
                            <a:off x="0" y="0"/>
                            <a:ext cx="133350" cy="133350"/>
                          </a:xfrm>
                          <a:prstGeom prst="rect">
                            <a:avLst/>
                          </a:prstGeom>
                        </pic:spPr>
                      </pic:pic>
                    </a:graphicData>
                  </a:graphic>
                </wp:inline>
              </w:drawing>
            </w:r>
          </w:p>
        </w:tc>
        <w:tc>
          <w:tcPr>
            <w:tcW w:w="985" w:type="dxa"/>
            <w:tcMar>
              <w:left w:w="115" w:type="dxa"/>
              <w:right w:w="115" w:type="dxa"/>
            </w:tcMar>
            <w:vAlign w:val="center"/>
          </w:tcPr>
          <w:p w14:paraId="6EA2EE26" w14:textId="77777777" w:rsidR="00A372E7" w:rsidRPr="00623C9B" w:rsidRDefault="00A372E7" w:rsidP="009F726D">
            <w:pPr>
              <w:spacing w:line="480" w:lineRule="auto"/>
              <w:jc w:val="center"/>
              <w:cnfStyle w:val="000000000000" w:firstRow="0" w:lastRow="0" w:firstColumn="0" w:lastColumn="0" w:oddVBand="0" w:evenVBand="0" w:oddHBand="0" w:evenHBand="0" w:firstRowFirstColumn="0" w:firstRowLastColumn="0" w:lastRowFirstColumn="0" w:lastRowLastColumn="0"/>
              <w:rPr>
                <w:sz w:val="16"/>
                <w:szCs w:val="16"/>
              </w:rPr>
            </w:pPr>
            <w:r>
              <w:rPr>
                <w:noProof/>
                <w:sz w:val="16"/>
                <w:szCs w:val="16"/>
              </w:rPr>
              <w:drawing>
                <wp:inline distT="0" distB="0" distL="0" distR="0" wp14:anchorId="4040C1F3" wp14:editId="0F5D4CD0">
                  <wp:extent cx="133350" cy="133350"/>
                  <wp:effectExtent l="0" t="0" r="0" b="0"/>
                  <wp:docPr id="121853385" name="Graphic 13"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087231" name="Graphic 316087231" descr="Close with solid fill"/>
                          <pic:cNvPicPr/>
                        </pic:nvPicPr>
                        <pic:blipFill>
                          <a:blip r:embed="rId17">
                            <a:extLst>
                              <a:ext uri="{96DAC541-7B7A-43D3-8B79-37D633B846F1}">
                                <asvg:svgBlip xmlns:asvg="http://schemas.microsoft.com/office/drawing/2016/SVG/main" r:embed="rId18"/>
                              </a:ext>
                            </a:extLst>
                          </a:blip>
                          <a:stretch>
                            <a:fillRect/>
                          </a:stretch>
                        </pic:blipFill>
                        <pic:spPr>
                          <a:xfrm flipV="1">
                            <a:off x="0" y="0"/>
                            <a:ext cx="133350" cy="133350"/>
                          </a:xfrm>
                          <a:prstGeom prst="rect">
                            <a:avLst/>
                          </a:prstGeom>
                        </pic:spPr>
                      </pic:pic>
                    </a:graphicData>
                  </a:graphic>
                </wp:inline>
              </w:drawing>
            </w:r>
          </w:p>
        </w:tc>
        <w:tc>
          <w:tcPr>
            <w:tcW w:w="1260" w:type="dxa"/>
            <w:tcMar>
              <w:left w:w="115" w:type="dxa"/>
              <w:right w:w="115" w:type="dxa"/>
            </w:tcMar>
            <w:vAlign w:val="center"/>
          </w:tcPr>
          <w:p w14:paraId="7B972887" w14:textId="77777777" w:rsidR="00A372E7" w:rsidRPr="00623C9B" w:rsidRDefault="00A372E7" w:rsidP="009F726D">
            <w:pPr>
              <w:spacing w:line="480" w:lineRule="auto"/>
              <w:jc w:val="center"/>
              <w:cnfStyle w:val="000000000000" w:firstRow="0" w:lastRow="0" w:firstColumn="0" w:lastColumn="0" w:oddVBand="0" w:evenVBand="0" w:oddHBand="0" w:evenHBand="0" w:firstRowFirstColumn="0" w:firstRowLastColumn="0" w:lastRowFirstColumn="0" w:lastRowLastColumn="0"/>
              <w:rPr>
                <w:sz w:val="16"/>
                <w:szCs w:val="16"/>
              </w:rPr>
            </w:pPr>
            <w:r>
              <w:rPr>
                <w:noProof/>
                <w:sz w:val="16"/>
                <w:szCs w:val="16"/>
              </w:rPr>
              <w:drawing>
                <wp:inline distT="0" distB="0" distL="0" distR="0" wp14:anchorId="0958909F" wp14:editId="25B0DB10">
                  <wp:extent cx="133350" cy="133350"/>
                  <wp:effectExtent l="0" t="0" r="0" b="0"/>
                  <wp:docPr id="1010887100" name="Graphic 13"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087231" name="Graphic 316087231" descr="Close with solid fill"/>
                          <pic:cNvPicPr/>
                        </pic:nvPicPr>
                        <pic:blipFill>
                          <a:blip r:embed="rId17">
                            <a:extLst>
                              <a:ext uri="{96DAC541-7B7A-43D3-8B79-37D633B846F1}">
                                <asvg:svgBlip xmlns:asvg="http://schemas.microsoft.com/office/drawing/2016/SVG/main" r:embed="rId18"/>
                              </a:ext>
                            </a:extLst>
                          </a:blip>
                          <a:stretch>
                            <a:fillRect/>
                          </a:stretch>
                        </pic:blipFill>
                        <pic:spPr>
                          <a:xfrm flipV="1">
                            <a:off x="0" y="0"/>
                            <a:ext cx="133350" cy="133350"/>
                          </a:xfrm>
                          <a:prstGeom prst="rect">
                            <a:avLst/>
                          </a:prstGeom>
                        </pic:spPr>
                      </pic:pic>
                    </a:graphicData>
                  </a:graphic>
                </wp:inline>
              </w:drawing>
            </w:r>
          </w:p>
        </w:tc>
      </w:tr>
      <w:tr w:rsidR="00A372E7" w:rsidRPr="00623C9B" w14:paraId="5CB3432C" w14:textId="77777777" w:rsidTr="009F72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vAlign w:val="center"/>
          </w:tcPr>
          <w:p w14:paraId="5F7D157E" w14:textId="77777777" w:rsidR="00A372E7" w:rsidRDefault="00A372E7" w:rsidP="009F726D">
            <w:pPr>
              <w:spacing w:line="480" w:lineRule="auto"/>
              <w:rPr>
                <w:sz w:val="16"/>
                <w:szCs w:val="16"/>
              </w:rPr>
            </w:pPr>
            <w:r>
              <w:rPr>
                <w:sz w:val="16"/>
                <w:szCs w:val="16"/>
              </w:rPr>
              <w:t>Amazon Rekognition</w:t>
            </w:r>
          </w:p>
        </w:tc>
        <w:tc>
          <w:tcPr>
            <w:tcW w:w="1515" w:type="dxa"/>
            <w:tcMar>
              <w:left w:w="115" w:type="dxa"/>
              <w:right w:w="115" w:type="dxa"/>
            </w:tcMar>
            <w:vAlign w:val="center"/>
          </w:tcPr>
          <w:p w14:paraId="5CAE78C9" w14:textId="77777777" w:rsidR="00A372E7" w:rsidRPr="00623C9B" w:rsidRDefault="00A372E7" w:rsidP="009F726D">
            <w:pPr>
              <w:spacing w:line="480" w:lineRule="auto"/>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No</w:t>
            </w:r>
          </w:p>
        </w:tc>
        <w:tc>
          <w:tcPr>
            <w:tcW w:w="1730" w:type="dxa"/>
            <w:tcMar>
              <w:left w:w="115" w:type="dxa"/>
              <w:right w:w="115" w:type="dxa"/>
            </w:tcMar>
            <w:vAlign w:val="center"/>
          </w:tcPr>
          <w:p w14:paraId="2C5C9415" w14:textId="77777777" w:rsidR="00A372E7" w:rsidRPr="00623C9B" w:rsidRDefault="00A372E7" w:rsidP="009F726D">
            <w:pPr>
              <w:spacing w:line="480" w:lineRule="auto"/>
              <w:jc w:val="center"/>
              <w:cnfStyle w:val="000000100000" w:firstRow="0" w:lastRow="0" w:firstColumn="0" w:lastColumn="0" w:oddVBand="0" w:evenVBand="0" w:oddHBand="1" w:evenHBand="0" w:firstRowFirstColumn="0" w:firstRowLastColumn="0" w:lastRowFirstColumn="0" w:lastRowLastColumn="0"/>
              <w:rPr>
                <w:sz w:val="16"/>
                <w:szCs w:val="16"/>
              </w:rPr>
            </w:pPr>
            <w:r>
              <w:rPr>
                <w:noProof/>
                <w:sz w:val="16"/>
                <w:szCs w:val="16"/>
              </w:rPr>
              <w:drawing>
                <wp:inline distT="0" distB="0" distL="0" distR="0" wp14:anchorId="0CD0AA3D" wp14:editId="3C1FAD31">
                  <wp:extent cx="142875" cy="142875"/>
                  <wp:effectExtent l="0" t="0" r="9525" b="9525"/>
                  <wp:docPr id="751293402" name="Graphic 12"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4928636" name="Graphic 1294928636" descr="Checkmark with solid fill"/>
                          <pic:cNvPicPr/>
                        </pic:nvPicPr>
                        <pic:blipFill>
                          <a:blip r:embed="rId15">
                            <a:extLst>
                              <a:ext uri="{96DAC541-7B7A-43D3-8B79-37D633B846F1}">
                                <asvg:svgBlip xmlns:asvg="http://schemas.microsoft.com/office/drawing/2016/SVG/main" r:embed="rId16"/>
                              </a:ext>
                            </a:extLst>
                          </a:blip>
                          <a:stretch>
                            <a:fillRect/>
                          </a:stretch>
                        </pic:blipFill>
                        <pic:spPr>
                          <a:xfrm>
                            <a:off x="0" y="0"/>
                            <a:ext cx="142875" cy="142875"/>
                          </a:xfrm>
                          <a:prstGeom prst="rect">
                            <a:avLst/>
                          </a:prstGeom>
                        </pic:spPr>
                      </pic:pic>
                    </a:graphicData>
                  </a:graphic>
                </wp:inline>
              </w:drawing>
            </w:r>
          </w:p>
        </w:tc>
        <w:tc>
          <w:tcPr>
            <w:tcW w:w="1530" w:type="dxa"/>
            <w:tcMar>
              <w:left w:w="115" w:type="dxa"/>
              <w:right w:w="115" w:type="dxa"/>
            </w:tcMar>
            <w:vAlign w:val="center"/>
          </w:tcPr>
          <w:p w14:paraId="76A9B408" w14:textId="77777777" w:rsidR="00A372E7" w:rsidRPr="00623C9B" w:rsidRDefault="00A372E7" w:rsidP="009F726D">
            <w:pPr>
              <w:spacing w:line="480" w:lineRule="auto"/>
              <w:jc w:val="center"/>
              <w:cnfStyle w:val="000000100000" w:firstRow="0" w:lastRow="0" w:firstColumn="0" w:lastColumn="0" w:oddVBand="0" w:evenVBand="0" w:oddHBand="1" w:evenHBand="0" w:firstRowFirstColumn="0" w:firstRowLastColumn="0" w:lastRowFirstColumn="0" w:lastRowLastColumn="0"/>
              <w:rPr>
                <w:sz w:val="16"/>
                <w:szCs w:val="16"/>
              </w:rPr>
            </w:pPr>
            <w:r>
              <w:rPr>
                <w:noProof/>
                <w:sz w:val="16"/>
                <w:szCs w:val="16"/>
              </w:rPr>
              <w:drawing>
                <wp:inline distT="0" distB="0" distL="0" distR="0" wp14:anchorId="26441222" wp14:editId="1C787A52">
                  <wp:extent cx="133350" cy="133350"/>
                  <wp:effectExtent l="0" t="0" r="0" b="0"/>
                  <wp:docPr id="2106913893" name="Graphic 13"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087231" name="Graphic 316087231" descr="Close with solid fill"/>
                          <pic:cNvPicPr/>
                        </pic:nvPicPr>
                        <pic:blipFill>
                          <a:blip r:embed="rId17">
                            <a:extLst>
                              <a:ext uri="{96DAC541-7B7A-43D3-8B79-37D633B846F1}">
                                <asvg:svgBlip xmlns:asvg="http://schemas.microsoft.com/office/drawing/2016/SVG/main" r:embed="rId18"/>
                              </a:ext>
                            </a:extLst>
                          </a:blip>
                          <a:stretch>
                            <a:fillRect/>
                          </a:stretch>
                        </pic:blipFill>
                        <pic:spPr>
                          <a:xfrm flipV="1">
                            <a:off x="0" y="0"/>
                            <a:ext cx="133350" cy="133350"/>
                          </a:xfrm>
                          <a:prstGeom prst="rect">
                            <a:avLst/>
                          </a:prstGeom>
                        </pic:spPr>
                      </pic:pic>
                    </a:graphicData>
                  </a:graphic>
                </wp:inline>
              </w:drawing>
            </w:r>
          </w:p>
        </w:tc>
        <w:tc>
          <w:tcPr>
            <w:tcW w:w="985" w:type="dxa"/>
            <w:tcMar>
              <w:left w:w="115" w:type="dxa"/>
              <w:right w:w="115" w:type="dxa"/>
            </w:tcMar>
            <w:vAlign w:val="center"/>
          </w:tcPr>
          <w:p w14:paraId="676C7EE8" w14:textId="77777777" w:rsidR="00A372E7" w:rsidRPr="00623C9B" w:rsidRDefault="00A372E7" w:rsidP="009F726D">
            <w:pPr>
              <w:spacing w:line="480" w:lineRule="auto"/>
              <w:jc w:val="center"/>
              <w:cnfStyle w:val="000000100000" w:firstRow="0" w:lastRow="0" w:firstColumn="0" w:lastColumn="0" w:oddVBand="0" w:evenVBand="0" w:oddHBand="1" w:evenHBand="0" w:firstRowFirstColumn="0" w:firstRowLastColumn="0" w:lastRowFirstColumn="0" w:lastRowLastColumn="0"/>
              <w:rPr>
                <w:sz w:val="16"/>
                <w:szCs w:val="16"/>
              </w:rPr>
            </w:pPr>
            <w:r>
              <w:rPr>
                <w:noProof/>
                <w:sz w:val="16"/>
                <w:szCs w:val="16"/>
              </w:rPr>
              <w:drawing>
                <wp:inline distT="0" distB="0" distL="0" distR="0" wp14:anchorId="54F958B4" wp14:editId="7CCCE514">
                  <wp:extent cx="133350" cy="133350"/>
                  <wp:effectExtent l="0" t="0" r="0" b="0"/>
                  <wp:docPr id="1058420862" name="Graphic 13"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087231" name="Graphic 316087231" descr="Close with solid fill"/>
                          <pic:cNvPicPr/>
                        </pic:nvPicPr>
                        <pic:blipFill>
                          <a:blip r:embed="rId17">
                            <a:extLst>
                              <a:ext uri="{96DAC541-7B7A-43D3-8B79-37D633B846F1}">
                                <asvg:svgBlip xmlns:asvg="http://schemas.microsoft.com/office/drawing/2016/SVG/main" r:embed="rId18"/>
                              </a:ext>
                            </a:extLst>
                          </a:blip>
                          <a:stretch>
                            <a:fillRect/>
                          </a:stretch>
                        </pic:blipFill>
                        <pic:spPr>
                          <a:xfrm flipV="1">
                            <a:off x="0" y="0"/>
                            <a:ext cx="133350" cy="133350"/>
                          </a:xfrm>
                          <a:prstGeom prst="rect">
                            <a:avLst/>
                          </a:prstGeom>
                        </pic:spPr>
                      </pic:pic>
                    </a:graphicData>
                  </a:graphic>
                </wp:inline>
              </w:drawing>
            </w:r>
          </w:p>
        </w:tc>
        <w:tc>
          <w:tcPr>
            <w:tcW w:w="1260" w:type="dxa"/>
            <w:tcMar>
              <w:left w:w="115" w:type="dxa"/>
              <w:right w:w="115" w:type="dxa"/>
            </w:tcMar>
            <w:vAlign w:val="center"/>
          </w:tcPr>
          <w:p w14:paraId="484D689E" w14:textId="77777777" w:rsidR="00A372E7" w:rsidRPr="00623C9B" w:rsidRDefault="00A372E7" w:rsidP="009F726D">
            <w:pPr>
              <w:spacing w:line="480" w:lineRule="auto"/>
              <w:jc w:val="center"/>
              <w:cnfStyle w:val="000000100000" w:firstRow="0" w:lastRow="0" w:firstColumn="0" w:lastColumn="0" w:oddVBand="0" w:evenVBand="0" w:oddHBand="1" w:evenHBand="0" w:firstRowFirstColumn="0" w:firstRowLastColumn="0" w:lastRowFirstColumn="0" w:lastRowLastColumn="0"/>
              <w:rPr>
                <w:sz w:val="16"/>
                <w:szCs w:val="16"/>
              </w:rPr>
            </w:pPr>
            <w:r>
              <w:rPr>
                <w:noProof/>
                <w:sz w:val="16"/>
                <w:szCs w:val="16"/>
              </w:rPr>
              <w:drawing>
                <wp:inline distT="0" distB="0" distL="0" distR="0" wp14:anchorId="5B7D1B7D" wp14:editId="6994618D">
                  <wp:extent cx="133350" cy="133350"/>
                  <wp:effectExtent l="0" t="0" r="0" b="0"/>
                  <wp:docPr id="1704493761" name="Graphic 13"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087231" name="Graphic 316087231" descr="Close with solid fill"/>
                          <pic:cNvPicPr/>
                        </pic:nvPicPr>
                        <pic:blipFill>
                          <a:blip r:embed="rId17">
                            <a:extLst>
                              <a:ext uri="{96DAC541-7B7A-43D3-8B79-37D633B846F1}">
                                <asvg:svgBlip xmlns:asvg="http://schemas.microsoft.com/office/drawing/2016/SVG/main" r:embed="rId18"/>
                              </a:ext>
                            </a:extLst>
                          </a:blip>
                          <a:stretch>
                            <a:fillRect/>
                          </a:stretch>
                        </pic:blipFill>
                        <pic:spPr>
                          <a:xfrm flipV="1">
                            <a:off x="0" y="0"/>
                            <a:ext cx="133350" cy="133350"/>
                          </a:xfrm>
                          <a:prstGeom prst="rect">
                            <a:avLst/>
                          </a:prstGeom>
                        </pic:spPr>
                      </pic:pic>
                    </a:graphicData>
                  </a:graphic>
                </wp:inline>
              </w:drawing>
            </w:r>
          </w:p>
        </w:tc>
      </w:tr>
      <w:tr w:rsidR="00A372E7" w:rsidRPr="00623C9B" w14:paraId="7C0A0FFD" w14:textId="77777777" w:rsidTr="009F726D">
        <w:tc>
          <w:tcPr>
            <w:cnfStyle w:val="001000000000" w:firstRow="0" w:lastRow="0" w:firstColumn="1" w:lastColumn="0" w:oddVBand="0" w:evenVBand="0" w:oddHBand="0" w:evenHBand="0" w:firstRowFirstColumn="0" w:firstRowLastColumn="0" w:lastRowFirstColumn="0" w:lastRowLastColumn="0"/>
            <w:tcW w:w="1795" w:type="dxa"/>
            <w:vAlign w:val="center"/>
          </w:tcPr>
          <w:p w14:paraId="6424DDA7" w14:textId="77777777" w:rsidR="00A372E7" w:rsidRDefault="00A372E7" w:rsidP="009F726D">
            <w:pPr>
              <w:spacing w:line="480" w:lineRule="auto"/>
              <w:rPr>
                <w:sz w:val="16"/>
                <w:szCs w:val="16"/>
              </w:rPr>
            </w:pPr>
            <w:r>
              <w:rPr>
                <w:sz w:val="16"/>
                <w:szCs w:val="16"/>
              </w:rPr>
              <w:t>LogMeal</w:t>
            </w:r>
          </w:p>
        </w:tc>
        <w:tc>
          <w:tcPr>
            <w:tcW w:w="1515" w:type="dxa"/>
            <w:tcMar>
              <w:left w:w="115" w:type="dxa"/>
              <w:right w:w="115" w:type="dxa"/>
            </w:tcMar>
            <w:vAlign w:val="center"/>
          </w:tcPr>
          <w:p w14:paraId="7558345E" w14:textId="77777777" w:rsidR="00A372E7" w:rsidRPr="00623C9B" w:rsidRDefault="00A372E7" w:rsidP="009F726D">
            <w:pPr>
              <w:spacing w:line="480" w:lineRule="auto"/>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Yes</w:t>
            </w:r>
          </w:p>
        </w:tc>
        <w:tc>
          <w:tcPr>
            <w:tcW w:w="1730" w:type="dxa"/>
            <w:tcMar>
              <w:left w:w="115" w:type="dxa"/>
              <w:right w:w="115" w:type="dxa"/>
            </w:tcMar>
            <w:vAlign w:val="center"/>
          </w:tcPr>
          <w:p w14:paraId="53DDFF25" w14:textId="77777777" w:rsidR="00A372E7" w:rsidRPr="00623C9B" w:rsidRDefault="00A372E7" w:rsidP="009F726D">
            <w:pPr>
              <w:spacing w:line="480" w:lineRule="auto"/>
              <w:jc w:val="center"/>
              <w:cnfStyle w:val="000000000000" w:firstRow="0" w:lastRow="0" w:firstColumn="0" w:lastColumn="0" w:oddVBand="0" w:evenVBand="0" w:oddHBand="0" w:evenHBand="0" w:firstRowFirstColumn="0" w:firstRowLastColumn="0" w:lastRowFirstColumn="0" w:lastRowLastColumn="0"/>
              <w:rPr>
                <w:sz w:val="16"/>
                <w:szCs w:val="16"/>
              </w:rPr>
            </w:pPr>
            <w:r>
              <w:rPr>
                <w:noProof/>
                <w:sz w:val="16"/>
                <w:szCs w:val="16"/>
              </w:rPr>
              <w:drawing>
                <wp:inline distT="0" distB="0" distL="0" distR="0" wp14:anchorId="7C6F4193" wp14:editId="53339F0F">
                  <wp:extent cx="142875" cy="142875"/>
                  <wp:effectExtent l="0" t="0" r="9525" b="9525"/>
                  <wp:docPr id="1921612333" name="Graphic 12"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4928636" name="Graphic 1294928636" descr="Checkmark with solid fill"/>
                          <pic:cNvPicPr/>
                        </pic:nvPicPr>
                        <pic:blipFill>
                          <a:blip r:embed="rId15">
                            <a:extLst>
                              <a:ext uri="{96DAC541-7B7A-43D3-8B79-37D633B846F1}">
                                <asvg:svgBlip xmlns:asvg="http://schemas.microsoft.com/office/drawing/2016/SVG/main" r:embed="rId16"/>
                              </a:ext>
                            </a:extLst>
                          </a:blip>
                          <a:stretch>
                            <a:fillRect/>
                          </a:stretch>
                        </pic:blipFill>
                        <pic:spPr>
                          <a:xfrm>
                            <a:off x="0" y="0"/>
                            <a:ext cx="142875" cy="142875"/>
                          </a:xfrm>
                          <a:prstGeom prst="rect">
                            <a:avLst/>
                          </a:prstGeom>
                        </pic:spPr>
                      </pic:pic>
                    </a:graphicData>
                  </a:graphic>
                </wp:inline>
              </w:drawing>
            </w:r>
          </w:p>
        </w:tc>
        <w:tc>
          <w:tcPr>
            <w:tcW w:w="1530" w:type="dxa"/>
            <w:tcMar>
              <w:left w:w="115" w:type="dxa"/>
              <w:right w:w="115" w:type="dxa"/>
            </w:tcMar>
            <w:vAlign w:val="center"/>
          </w:tcPr>
          <w:p w14:paraId="0692182B" w14:textId="77777777" w:rsidR="00A372E7" w:rsidRPr="00623C9B" w:rsidRDefault="00A372E7" w:rsidP="009F726D">
            <w:pPr>
              <w:spacing w:line="480" w:lineRule="auto"/>
              <w:jc w:val="center"/>
              <w:cnfStyle w:val="000000000000" w:firstRow="0" w:lastRow="0" w:firstColumn="0" w:lastColumn="0" w:oddVBand="0" w:evenVBand="0" w:oddHBand="0" w:evenHBand="0" w:firstRowFirstColumn="0" w:firstRowLastColumn="0" w:lastRowFirstColumn="0" w:lastRowLastColumn="0"/>
              <w:rPr>
                <w:sz w:val="16"/>
                <w:szCs w:val="16"/>
              </w:rPr>
            </w:pPr>
            <w:r>
              <w:rPr>
                <w:noProof/>
                <w:sz w:val="16"/>
                <w:szCs w:val="16"/>
              </w:rPr>
              <w:drawing>
                <wp:inline distT="0" distB="0" distL="0" distR="0" wp14:anchorId="7E69E99F" wp14:editId="40347D89">
                  <wp:extent cx="142875" cy="142875"/>
                  <wp:effectExtent l="0" t="0" r="9525" b="9525"/>
                  <wp:docPr id="1554281978" name="Graphic 12"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4928636" name="Graphic 1294928636" descr="Checkmark with solid fill"/>
                          <pic:cNvPicPr/>
                        </pic:nvPicPr>
                        <pic:blipFill>
                          <a:blip r:embed="rId15">
                            <a:extLst>
                              <a:ext uri="{96DAC541-7B7A-43D3-8B79-37D633B846F1}">
                                <asvg:svgBlip xmlns:asvg="http://schemas.microsoft.com/office/drawing/2016/SVG/main" r:embed="rId16"/>
                              </a:ext>
                            </a:extLst>
                          </a:blip>
                          <a:stretch>
                            <a:fillRect/>
                          </a:stretch>
                        </pic:blipFill>
                        <pic:spPr>
                          <a:xfrm>
                            <a:off x="0" y="0"/>
                            <a:ext cx="142875" cy="142875"/>
                          </a:xfrm>
                          <a:prstGeom prst="rect">
                            <a:avLst/>
                          </a:prstGeom>
                        </pic:spPr>
                      </pic:pic>
                    </a:graphicData>
                  </a:graphic>
                </wp:inline>
              </w:drawing>
            </w:r>
          </w:p>
        </w:tc>
        <w:tc>
          <w:tcPr>
            <w:tcW w:w="985" w:type="dxa"/>
            <w:tcMar>
              <w:left w:w="115" w:type="dxa"/>
              <w:right w:w="115" w:type="dxa"/>
            </w:tcMar>
            <w:vAlign w:val="center"/>
          </w:tcPr>
          <w:p w14:paraId="2DB5E86A" w14:textId="77777777" w:rsidR="00A372E7" w:rsidRPr="00623C9B" w:rsidRDefault="00A372E7" w:rsidP="009F726D">
            <w:pPr>
              <w:spacing w:line="480" w:lineRule="auto"/>
              <w:jc w:val="center"/>
              <w:cnfStyle w:val="000000000000" w:firstRow="0" w:lastRow="0" w:firstColumn="0" w:lastColumn="0" w:oddVBand="0" w:evenVBand="0" w:oddHBand="0" w:evenHBand="0" w:firstRowFirstColumn="0" w:firstRowLastColumn="0" w:lastRowFirstColumn="0" w:lastRowLastColumn="0"/>
              <w:rPr>
                <w:sz w:val="16"/>
                <w:szCs w:val="16"/>
              </w:rPr>
            </w:pPr>
            <w:r>
              <w:rPr>
                <w:noProof/>
                <w:sz w:val="16"/>
                <w:szCs w:val="16"/>
              </w:rPr>
              <w:drawing>
                <wp:inline distT="0" distB="0" distL="0" distR="0" wp14:anchorId="38C0C584" wp14:editId="56661D23">
                  <wp:extent cx="142875" cy="142875"/>
                  <wp:effectExtent l="0" t="0" r="9525" b="9525"/>
                  <wp:docPr id="1028147087" name="Graphic 12"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4928636" name="Graphic 1294928636" descr="Checkmark with solid fill"/>
                          <pic:cNvPicPr/>
                        </pic:nvPicPr>
                        <pic:blipFill>
                          <a:blip r:embed="rId15">
                            <a:extLst>
                              <a:ext uri="{96DAC541-7B7A-43D3-8B79-37D633B846F1}">
                                <asvg:svgBlip xmlns:asvg="http://schemas.microsoft.com/office/drawing/2016/SVG/main" r:embed="rId16"/>
                              </a:ext>
                            </a:extLst>
                          </a:blip>
                          <a:stretch>
                            <a:fillRect/>
                          </a:stretch>
                        </pic:blipFill>
                        <pic:spPr>
                          <a:xfrm>
                            <a:off x="0" y="0"/>
                            <a:ext cx="142875" cy="142875"/>
                          </a:xfrm>
                          <a:prstGeom prst="rect">
                            <a:avLst/>
                          </a:prstGeom>
                        </pic:spPr>
                      </pic:pic>
                    </a:graphicData>
                  </a:graphic>
                </wp:inline>
              </w:drawing>
            </w:r>
          </w:p>
        </w:tc>
        <w:tc>
          <w:tcPr>
            <w:tcW w:w="1260" w:type="dxa"/>
            <w:tcMar>
              <w:left w:w="115" w:type="dxa"/>
              <w:right w:w="115" w:type="dxa"/>
            </w:tcMar>
            <w:vAlign w:val="center"/>
          </w:tcPr>
          <w:p w14:paraId="36A1E63A" w14:textId="77777777" w:rsidR="00A372E7" w:rsidRPr="00623C9B" w:rsidRDefault="00A372E7" w:rsidP="009F726D">
            <w:pPr>
              <w:spacing w:line="480" w:lineRule="auto"/>
              <w:jc w:val="center"/>
              <w:cnfStyle w:val="000000000000" w:firstRow="0" w:lastRow="0" w:firstColumn="0" w:lastColumn="0" w:oddVBand="0" w:evenVBand="0" w:oddHBand="0" w:evenHBand="0" w:firstRowFirstColumn="0" w:firstRowLastColumn="0" w:lastRowFirstColumn="0" w:lastRowLastColumn="0"/>
              <w:rPr>
                <w:sz w:val="16"/>
                <w:szCs w:val="16"/>
              </w:rPr>
            </w:pPr>
            <w:r>
              <w:rPr>
                <w:noProof/>
                <w:sz w:val="16"/>
                <w:szCs w:val="16"/>
              </w:rPr>
              <w:drawing>
                <wp:inline distT="0" distB="0" distL="0" distR="0" wp14:anchorId="2678ACCC" wp14:editId="7E89C2DB">
                  <wp:extent cx="142875" cy="142875"/>
                  <wp:effectExtent l="0" t="0" r="9525" b="9525"/>
                  <wp:docPr id="1207490647" name="Graphic 12"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4928636" name="Graphic 1294928636" descr="Checkmark with solid fill"/>
                          <pic:cNvPicPr/>
                        </pic:nvPicPr>
                        <pic:blipFill>
                          <a:blip r:embed="rId15">
                            <a:extLst>
                              <a:ext uri="{96DAC541-7B7A-43D3-8B79-37D633B846F1}">
                                <asvg:svgBlip xmlns:asvg="http://schemas.microsoft.com/office/drawing/2016/SVG/main" r:embed="rId16"/>
                              </a:ext>
                            </a:extLst>
                          </a:blip>
                          <a:stretch>
                            <a:fillRect/>
                          </a:stretch>
                        </pic:blipFill>
                        <pic:spPr>
                          <a:xfrm>
                            <a:off x="0" y="0"/>
                            <a:ext cx="142875" cy="142875"/>
                          </a:xfrm>
                          <a:prstGeom prst="rect">
                            <a:avLst/>
                          </a:prstGeom>
                        </pic:spPr>
                      </pic:pic>
                    </a:graphicData>
                  </a:graphic>
                </wp:inline>
              </w:drawing>
            </w:r>
          </w:p>
        </w:tc>
      </w:tr>
      <w:tr w:rsidR="00A372E7" w:rsidRPr="00623C9B" w14:paraId="4E110093" w14:textId="77777777" w:rsidTr="009F72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vAlign w:val="center"/>
          </w:tcPr>
          <w:p w14:paraId="291463B5" w14:textId="77777777" w:rsidR="00A372E7" w:rsidRDefault="00A372E7" w:rsidP="009F726D">
            <w:pPr>
              <w:spacing w:line="480" w:lineRule="auto"/>
              <w:rPr>
                <w:sz w:val="16"/>
                <w:szCs w:val="16"/>
              </w:rPr>
            </w:pPr>
            <w:r>
              <w:rPr>
                <w:sz w:val="16"/>
                <w:szCs w:val="16"/>
              </w:rPr>
              <w:t>Food AI</w:t>
            </w:r>
          </w:p>
        </w:tc>
        <w:tc>
          <w:tcPr>
            <w:tcW w:w="1515" w:type="dxa"/>
            <w:tcMar>
              <w:left w:w="115" w:type="dxa"/>
              <w:right w:w="115" w:type="dxa"/>
            </w:tcMar>
            <w:vAlign w:val="center"/>
          </w:tcPr>
          <w:p w14:paraId="0E41E7E8" w14:textId="77777777" w:rsidR="00A372E7" w:rsidRPr="00623C9B" w:rsidRDefault="00A372E7" w:rsidP="009F726D">
            <w:pPr>
              <w:spacing w:line="480" w:lineRule="auto"/>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Yes</w:t>
            </w:r>
          </w:p>
        </w:tc>
        <w:tc>
          <w:tcPr>
            <w:tcW w:w="1730" w:type="dxa"/>
            <w:tcMar>
              <w:left w:w="115" w:type="dxa"/>
              <w:right w:w="115" w:type="dxa"/>
            </w:tcMar>
            <w:vAlign w:val="center"/>
          </w:tcPr>
          <w:p w14:paraId="116A57E5" w14:textId="77777777" w:rsidR="00A372E7" w:rsidRPr="00623C9B" w:rsidRDefault="00A372E7" w:rsidP="009F726D">
            <w:pPr>
              <w:spacing w:line="480" w:lineRule="auto"/>
              <w:jc w:val="center"/>
              <w:cnfStyle w:val="000000100000" w:firstRow="0" w:lastRow="0" w:firstColumn="0" w:lastColumn="0" w:oddVBand="0" w:evenVBand="0" w:oddHBand="1" w:evenHBand="0" w:firstRowFirstColumn="0" w:firstRowLastColumn="0" w:lastRowFirstColumn="0" w:lastRowLastColumn="0"/>
              <w:rPr>
                <w:sz w:val="16"/>
                <w:szCs w:val="16"/>
              </w:rPr>
            </w:pPr>
            <w:r>
              <w:rPr>
                <w:noProof/>
                <w:sz w:val="16"/>
                <w:szCs w:val="16"/>
              </w:rPr>
              <w:drawing>
                <wp:inline distT="0" distB="0" distL="0" distR="0" wp14:anchorId="060546F8" wp14:editId="138051DE">
                  <wp:extent cx="142875" cy="142875"/>
                  <wp:effectExtent l="0" t="0" r="9525" b="9525"/>
                  <wp:docPr id="115041926" name="Graphic 12"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4928636" name="Graphic 1294928636" descr="Checkmark with solid fill"/>
                          <pic:cNvPicPr/>
                        </pic:nvPicPr>
                        <pic:blipFill>
                          <a:blip r:embed="rId15">
                            <a:extLst>
                              <a:ext uri="{96DAC541-7B7A-43D3-8B79-37D633B846F1}">
                                <asvg:svgBlip xmlns:asvg="http://schemas.microsoft.com/office/drawing/2016/SVG/main" r:embed="rId16"/>
                              </a:ext>
                            </a:extLst>
                          </a:blip>
                          <a:stretch>
                            <a:fillRect/>
                          </a:stretch>
                        </pic:blipFill>
                        <pic:spPr>
                          <a:xfrm>
                            <a:off x="0" y="0"/>
                            <a:ext cx="142875" cy="142875"/>
                          </a:xfrm>
                          <a:prstGeom prst="rect">
                            <a:avLst/>
                          </a:prstGeom>
                        </pic:spPr>
                      </pic:pic>
                    </a:graphicData>
                  </a:graphic>
                </wp:inline>
              </w:drawing>
            </w:r>
          </w:p>
        </w:tc>
        <w:tc>
          <w:tcPr>
            <w:tcW w:w="1530" w:type="dxa"/>
            <w:tcMar>
              <w:left w:w="115" w:type="dxa"/>
              <w:right w:w="115" w:type="dxa"/>
            </w:tcMar>
            <w:vAlign w:val="center"/>
          </w:tcPr>
          <w:p w14:paraId="37BAB0E7" w14:textId="77777777" w:rsidR="00A372E7" w:rsidRPr="00623C9B" w:rsidRDefault="00A372E7" w:rsidP="009F726D">
            <w:pPr>
              <w:spacing w:line="480" w:lineRule="auto"/>
              <w:jc w:val="center"/>
              <w:cnfStyle w:val="000000100000" w:firstRow="0" w:lastRow="0" w:firstColumn="0" w:lastColumn="0" w:oddVBand="0" w:evenVBand="0" w:oddHBand="1" w:evenHBand="0" w:firstRowFirstColumn="0" w:firstRowLastColumn="0" w:lastRowFirstColumn="0" w:lastRowLastColumn="0"/>
              <w:rPr>
                <w:sz w:val="16"/>
                <w:szCs w:val="16"/>
              </w:rPr>
            </w:pPr>
            <w:r>
              <w:rPr>
                <w:noProof/>
                <w:sz w:val="16"/>
                <w:szCs w:val="16"/>
              </w:rPr>
              <w:drawing>
                <wp:inline distT="0" distB="0" distL="0" distR="0" wp14:anchorId="3CD166D9" wp14:editId="48636B52">
                  <wp:extent cx="133350" cy="133350"/>
                  <wp:effectExtent l="0" t="0" r="0" b="0"/>
                  <wp:docPr id="1321622035" name="Graphic 13"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087231" name="Graphic 316087231" descr="Close with solid fill"/>
                          <pic:cNvPicPr/>
                        </pic:nvPicPr>
                        <pic:blipFill>
                          <a:blip r:embed="rId17">
                            <a:extLst>
                              <a:ext uri="{96DAC541-7B7A-43D3-8B79-37D633B846F1}">
                                <asvg:svgBlip xmlns:asvg="http://schemas.microsoft.com/office/drawing/2016/SVG/main" r:embed="rId18"/>
                              </a:ext>
                            </a:extLst>
                          </a:blip>
                          <a:stretch>
                            <a:fillRect/>
                          </a:stretch>
                        </pic:blipFill>
                        <pic:spPr>
                          <a:xfrm flipV="1">
                            <a:off x="0" y="0"/>
                            <a:ext cx="133350" cy="133350"/>
                          </a:xfrm>
                          <a:prstGeom prst="rect">
                            <a:avLst/>
                          </a:prstGeom>
                        </pic:spPr>
                      </pic:pic>
                    </a:graphicData>
                  </a:graphic>
                </wp:inline>
              </w:drawing>
            </w:r>
          </w:p>
        </w:tc>
        <w:tc>
          <w:tcPr>
            <w:tcW w:w="985" w:type="dxa"/>
            <w:tcMar>
              <w:left w:w="115" w:type="dxa"/>
              <w:right w:w="115" w:type="dxa"/>
            </w:tcMar>
            <w:vAlign w:val="center"/>
          </w:tcPr>
          <w:p w14:paraId="1021570D" w14:textId="77777777" w:rsidR="00A372E7" w:rsidRPr="00623C9B" w:rsidRDefault="00A372E7" w:rsidP="009F726D">
            <w:pPr>
              <w:spacing w:line="480" w:lineRule="auto"/>
              <w:jc w:val="center"/>
              <w:cnfStyle w:val="000000100000" w:firstRow="0" w:lastRow="0" w:firstColumn="0" w:lastColumn="0" w:oddVBand="0" w:evenVBand="0" w:oddHBand="1" w:evenHBand="0" w:firstRowFirstColumn="0" w:firstRowLastColumn="0" w:lastRowFirstColumn="0" w:lastRowLastColumn="0"/>
              <w:rPr>
                <w:sz w:val="16"/>
                <w:szCs w:val="16"/>
              </w:rPr>
            </w:pPr>
            <w:r>
              <w:rPr>
                <w:noProof/>
                <w:sz w:val="16"/>
                <w:szCs w:val="16"/>
              </w:rPr>
              <w:drawing>
                <wp:inline distT="0" distB="0" distL="0" distR="0" wp14:anchorId="2919167C" wp14:editId="428069E4">
                  <wp:extent cx="133350" cy="133350"/>
                  <wp:effectExtent l="0" t="0" r="0" b="0"/>
                  <wp:docPr id="1961546197" name="Graphic 13"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087231" name="Graphic 316087231" descr="Close with solid fill"/>
                          <pic:cNvPicPr/>
                        </pic:nvPicPr>
                        <pic:blipFill>
                          <a:blip r:embed="rId17">
                            <a:extLst>
                              <a:ext uri="{96DAC541-7B7A-43D3-8B79-37D633B846F1}">
                                <asvg:svgBlip xmlns:asvg="http://schemas.microsoft.com/office/drawing/2016/SVG/main" r:embed="rId18"/>
                              </a:ext>
                            </a:extLst>
                          </a:blip>
                          <a:stretch>
                            <a:fillRect/>
                          </a:stretch>
                        </pic:blipFill>
                        <pic:spPr>
                          <a:xfrm flipV="1">
                            <a:off x="0" y="0"/>
                            <a:ext cx="133350" cy="133350"/>
                          </a:xfrm>
                          <a:prstGeom prst="rect">
                            <a:avLst/>
                          </a:prstGeom>
                        </pic:spPr>
                      </pic:pic>
                    </a:graphicData>
                  </a:graphic>
                </wp:inline>
              </w:drawing>
            </w:r>
          </w:p>
        </w:tc>
        <w:tc>
          <w:tcPr>
            <w:tcW w:w="1260" w:type="dxa"/>
            <w:tcMar>
              <w:left w:w="115" w:type="dxa"/>
              <w:right w:w="115" w:type="dxa"/>
            </w:tcMar>
            <w:vAlign w:val="center"/>
          </w:tcPr>
          <w:p w14:paraId="6A154BFC" w14:textId="77777777" w:rsidR="00A372E7" w:rsidRPr="00623C9B" w:rsidRDefault="00A372E7" w:rsidP="009F726D">
            <w:pPr>
              <w:spacing w:line="480" w:lineRule="auto"/>
              <w:jc w:val="center"/>
              <w:cnfStyle w:val="000000100000" w:firstRow="0" w:lastRow="0" w:firstColumn="0" w:lastColumn="0" w:oddVBand="0" w:evenVBand="0" w:oddHBand="1" w:evenHBand="0" w:firstRowFirstColumn="0" w:firstRowLastColumn="0" w:lastRowFirstColumn="0" w:lastRowLastColumn="0"/>
              <w:rPr>
                <w:sz w:val="16"/>
                <w:szCs w:val="16"/>
              </w:rPr>
            </w:pPr>
            <w:r>
              <w:rPr>
                <w:noProof/>
                <w:sz w:val="16"/>
                <w:szCs w:val="16"/>
              </w:rPr>
              <w:drawing>
                <wp:inline distT="0" distB="0" distL="0" distR="0" wp14:anchorId="536B174F" wp14:editId="4E6A167A">
                  <wp:extent cx="133350" cy="133350"/>
                  <wp:effectExtent l="0" t="0" r="0" b="0"/>
                  <wp:docPr id="390432071" name="Graphic 13"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087231" name="Graphic 316087231" descr="Close with solid fill"/>
                          <pic:cNvPicPr/>
                        </pic:nvPicPr>
                        <pic:blipFill>
                          <a:blip r:embed="rId17">
                            <a:extLst>
                              <a:ext uri="{96DAC541-7B7A-43D3-8B79-37D633B846F1}">
                                <asvg:svgBlip xmlns:asvg="http://schemas.microsoft.com/office/drawing/2016/SVG/main" r:embed="rId18"/>
                              </a:ext>
                            </a:extLst>
                          </a:blip>
                          <a:stretch>
                            <a:fillRect/>
                          </a:stretch>
                        </pic:blipFill>
                        <pic:spPr>
                          <a:xfrm flipV="1">
                            <a:off x="0" y="0"/>
                            <a:ext cx="133350" cy="133350"/>
                          </a:xfrm>
                          <a:prstGeom prst="rect">
                            <a:avLst/>
                          </a:prstGeom>
                        </pic:spPr>
                      </pic:pic>
                    </a:graphicData>
                  </a:graphic>
                </wp:inline>
              </w:drawing>
            </w:r>
          </w:p>
        </w:tc>
      </w:tr>
      <w:tr w:rsidR="00A372E7" w:rsidRPr="00623C9B" w14:paraId="23B46097" w14:textId="77777777" w:rsidTr="009F726D">
        <w:tc>
          <w:tcPr>
            <w:cnfStyle w:val="001000000000" w:firstRow="0" w:lastRow="0" w:firstColumn="1" w:lastColumn="0" w:oddVBand="0" w:evenVBand="0" w:oddHBand="0" w:evenHBand="0" w:firstRowFirstColumn="0" w:firstRowLastColumn="0" w:lastRowFirstColumn="0" w:lastRowLastColumn="0"/>
            <w:tcW w:w="1795" w:type="dxa"/>
            <w:vAlign w:val="center"/>
          </w:tcPr>
          <w:p w14:paraId="7D4FF52B" w14:textId="77777777" w:rsidR="00A372E7" w:rsidRDefault="00A372E7" w:rsidP="009F726D">
            <w:pPr>
              <w:spacing w:line="480" w:lineRule="auto"/>
              <w:rPr>
                <w:sz w:val="16"/>
                <w:szCs w:val="16"/>
              </w:rPr>
            </w:pPr>
            <w:r>
              <w:rPr>
                <w:sz w:val="16"/>
                <w:szCs w:val="16"/>
              </w:rPr>
              <w:t>Clarifi</w:t>
            </w:r>
          </w:p>
        </w:tc>
        <w:tc>
          <w:tcPr>
            <w:tcW w:w="1515" w:type="dxa"/>
            <w:tcMar>
              <w:left w:w="115" w:type="dxa"/>
              <w:right w:w="115" w:type="dxa"/>
            </w:tcMar>
            <w:vAlign w:val="center"/>
          </w:tcPr>
          <w:p w14:paraId="7F7D76CB" w14:textId="77777777" w:rsidR="00A372E7" w:rsidRPr="00623C9B" w:rsidRDefault="00A372E7" w:rsidP="009F726D">
            <w:pPr>
              <w:spacing w:line="480" w:lineRule="auto"/>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No</w:t>
            </w:r>
          </w:p>
        </w:tc>
        <w:tc>
          <w:tcPr>
            <w:tcW w:w="1730" w:type="dxa"/>
            <w:tcMar>
              <w:left w:w="115" w:type="dxa"/>
              <w:right w:w="115" w:type="dxa"/>
            </w:tcMar>
            <w:vAlign w:val="center"/>
          </w:tcPr>
          <w:p w14:paraId="0B433379" w14:textId="77777777" w:rsidR="00A372E7" w:rsidRPr="00623C9B" w:rsidRDefault="00A372E7" w:rsidP="009F726D">
            <w:pPr>
              <w:spacing w:line="480" w:lineRule="auto"/>
              <w:jc w:val="center"/>
              <w:cnfStyle w:val="000000000000" w:firstRow="0" w:lastRow="0" w:firstColumn="0" w:lastColumn="0" w:oddVBand="0" w:evenVBand="0" w:oddHBand="0" w:evenHBand="0" w:firstRowFirstColumn="0" w:firstRowLastColumn="0" w:lastRowFirstColumn="0" w:lastRowLastColumn="0"/>
              <w:rPr>
                <w:sz w:val="16"/>
                <w:szCs w:val="16"/>
              </w:rPr>
            </w:pPr>
            <w:r>
              <w:rPr>
                <w:noProof/>
                <w:sz w:val="16"/>
                <w:szCs w:val="16"/>
              </w:rPr>
              <w:drawing>
                <wp:inline distT="0" distB="0" distL="0" distR="0" wp14:anchorId="56ED2BEC" wp14:editId="63BAE243">
                  <wp:extent cx="142875" cy="142875"/>
                  <wp:effectExtent l="0" t="0" r="9525" b="9525"/>
                  <wp:docPr id="167007700" name="Graphic 12"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4928636" name="Graphic 1294928636" descr="Checkmark with solid fill"/>
                          <pic:cNvPicPr/>
                        </pic:nvPicPr>
                        <pic:blipFill>
                          <a:blip r:embed="rId15">
                            <a:extLst>
                              <a:ext uri="{96DAC541-7B7A-43D3-8B79-37D633B846F1}">
                                <asvg:svgBlip xmlns:asvg="http://schemas.microsoft.com/office/drawing/2016/SVG/main" r:embed="rId16"/>
                              </a:ext>
                            </a:extLst>
                          </a:blip>
                          <a:stretch>
                            <a:fillRect/>
                          </a:stretch>
                        </pic:blipFill>
                        <pic:spPr>
                          <a:xfrm>
                            <a:off x="0" y="0"/>
                            <a:ext cx="142875" cy="142875"/>
                          </a:xfrm>
                          <a:prstGeom prst="rect">
                            <a:avLst/>
                          </a:prstGeom>
                        </pic:spPr>
                      </pic:pic>
                    </a:graphicData>
                  </a:graphic>
                </wp:inline>
              </w:drawing>
            </w:r>
          </w:p>
        </w:tc>
        <w:tc>
          <w:tcPr>
            <w:tcW w:w="1530" w:type="dxa"/>
            <w:tcMar>
              <w:left w:w="115" w:type="dxa"/>
              <w:right w:w="115" w:type="dxa"/>
            </w:tcMar>
            <w:vAlign w:val="center"/>
          </w:tcPr>
          <w:p w14:paraId="2C1A67D3" w14:textId="77777777" w:rsidR="00A372E7" w:rsidRPr="00623C9B" w:rsidRDefault="00A372E7" w:rsidP="009F726D">
            <w:pPr>
              <w:spacing w:line="480" w:lineRule="auto"/>
              <w:jc w:val="center"/>
              <w:cnfStyle w:val="000000000000" w:firstRow="0" w:lastRow="0" w:firstColumn="0" w:lastColumn="0" w:oddVBand="0" w:evenVBand="0" w:oddHBand="0" w:evenHBand="0" w:firstRowFirstColumn="0" w:firstRowLastColumn="0" w:lastRowFirstColumn="0" w:lastRowLastColumn="0"/>
              <w:rPr>
                <w:sz w:val="16"/>
                <w:szCs w:val="16"/>
              </w:rPr>
            </w:pPr>
            <w:r>
              <w:rPr>
                <w:noProof/>
                <w:sz w:val="16"/>
                <w:szCs w:val="16"/>
              </w:rPr>
              <w:drawing>
                <wp:inline distT="0" distB="0" distL="0" distR="0" wp14:anchorId="138702E7" wp14:editId="3D87143C">
                  <wp:extent cx="142875" cy="142875"/>
                  <wp:effectExtent l="0" t="0" r="9525" b="9525"/>
                  <wp:docPr id="324163273" name="Graphic 12"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4928636" name="Graphic 1294928636" descr="Checkmark with solid fill"/>
                          <pic:cNvPicPr/>
                        </pic:nvPicPr>
                        <pic:blipFill>
                          <a:blip r:embed="rId15">
                            <a:extLst>
                              <a:ext uri="{96DAC541-7B7A-43D3-8B79-37D633B846F1}">
                                <asvg:svgBlip xmlns:asvg="http://schemas.microsoft.com/office/drawing/2016/SVG/main" r:embed="rId16"/>
                              </a:ext>
                            </a:extLst>
                          </a:blip>
                          <a:stretch>
                            <a:fillRect/>
                          </a:stretch>
                        </pic:blipFill>
                        <pic:spPr>
                          <a:xfrm>
                            <a:off x="0" y="0"/>
                            <a:ext cx="142875" cy="142875"/>
                          </a:xfrm>
                          <a:prstGeom prst="rect">
                            <a:avLst/>
                          </a:prstGeom>
                        </pic:spPr>
                      </pic:pic>
                    </a:graphicData>
                  </a:graphic>
                </wp:inline>
              </w:drawing>
            </w:r>
          </w:p>
        </w:tc>
        <w:tc>
          <w:tcPr>
            <w:tcW w:w="985" w:type="dxa"/>
            <w:tcMar>
              <w:left w:w="115" w:type="dxa"/>
              <w:right w:w="115" w:type="dxa"/>
            </w:tcMar>
            <w:vAlign w:val="center"/>
          </w:tcPr>
          <w:p w14:paraId="0C0DCC58" w14:textId="77777777" w:rsidR="00A372E7" w:rsidRPr="00623C9B" w:rsidRDefault="00A372E7" w:rsidP="009F726D">
            <w:pPr>
              <w:spacing w:line="480" w:lineRule="auto"/>
              <w:jc w:val="center"/>
              <w:cnfStyle w:val="000000000000" w:firstRow="0" w:lastRow="0" w:firstColumn="0" w:lastColumn="0" w:oddVBand="0" w:evenVBand="0" w:oddHBand="0" w:evenHBand="0" w:firstRowFirstColumn="0" w:firstRowLastColumn="0" w:lastRowFirstColumn="0" w:lastRowLastColumn="0"/>
              <w:rPr>
                <w:sz w:val="16"/>
                <w:szCs w:val="16"/>
              </w:rPr>
            </w:pPr>
            <w:r>
              <w:rPr>
                <w:noProof/>
                <w:sz w:val="16"/>
                <w:szCs w:val="16"/>
              </w:rPr>
              <w:drawing>
                <wp:inline distT="0" distB="0" distL="0" distR="0" wp14:anchorId="0220241B" wp14:editId="2615DF46">
                  <wp:extent cx="133350" cy="133350"/>
                  <wp:effectExtent l="0" t="0" r="0" b="0"/>
                  <wp:docPr id="1396831865" name="Graphic 13"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087231" name="Graphic 316087231" descr="Close with solid fill"/>
                          <pic:cNvPicPr/>
                        </pic:nvPicPr>
                        <pic:blipFill>
                          <a:blip r:embed="rId17">
                            <a:extLst>
                              <a:ext uri="{96DAC541-7B7A-43D3-8B79-37D633B846F1}">
                                <asvg:svgBlip xmlns:asvg="http://schemas.microsoft.com/office/drawing/2016/SVG/main" r:embed="rId18"/>
                              </a:ext>
                            </a:extLst>
                          </a:blip>
                          <a:stretch>
                            <a:fillRect/>
                          </a:stretch>
                        </pic:blipFill>
                        <pic:spPr>
                          <a:xfrm flipV="1">
                            <a:off x="0" y="0"/>
                            <a:ext cx="133350" cy="133350"/>
                          </a:xfrm>
                          <a:prstGeom prst="rect">
                            <a:avLst/>
                          </a:prstGeom>
                        </pic:spPr>
                      </pic:pic>
                    </a:graphicData>
                  </a:graphic>
                </wp:inline>
              </w:drawing>
            </w:r>
          </w:p>
        </w:tc>
        <w:tc>
          <w:tcPr>
            <w:tcW w:w="1260" w:type="dxa"/>
            <w:tcMar>
              <w:left w:w="115" w:type="dxa"/>
              <w:right w:w="115" w:type="dxa"/>
            </w:tcMar>
            <w:vAlign w:val="center"/>
          </w:tcPr>
          <w:p w14:paraId="0864F269" w14:textId="77777777" w:rsidR="00A372E7" w:rsidRPr="00623C9B" w:rsidRDefault="00A372E7" w:rsidP="009F726D">
            <w:pPr>
              <w:spacing w:line="480" w:lineRule="auto"/>
              <w:jc w:val="center"/>
              <w:cnfStyle w:val="000000000000" w:firstRow="0" w:lastRow="0" w:firstColumn="0" w:lastColumn="0" w:oddVBand="0" w:evenVBand="0" w:oddHBand="0" w:evenHBand="0" w:firstRowFirstColumn="0" w:firstRowLastColumn="0" w:lastRowFirstColumn="0" w:lastRowLastColumn="0"/>
              <w:rPr>
                <w:sz w:val="16"/>
                <w:szCs w:val="16"/>
              </w:rPr>
            </w:pPr>
            <w:r>
              <w:rPr>
                <w:noProof/>
                <w:sz w:val="16"/>
                <w:szCs w:val="16"/>
              </w:rPr>
              <w:drawing>
                <wp:inline distT="0" distB="0" distL="0" distR="0" wp14:anchorId="30235481" wp14:editId="566D9BB3">
                  <wp:extent cx="133350" cy="133350"/>
                  <wp:effectExtent l="0" t="0" r="0" b="0"/>
                  <wp:docPr id="1870801996" name="Graphic 13"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087231" name="Graphic 316087231" descr="Close with solid fill"/>
                          <pic:cNvPicPr/>
                        </pic:nvPicPr>
                        <pic:blipFill>
                          <a:blip r:embed="rId17">
                            <a:extLst>
                              <a:ext uri="{96DAC541-7B7A-43D3-8B79-37D633B846F1}">
                                <asvg:svgBlip xmlns:asvg="http://schemas.microsoft.com/office/drawing/2016/SVG/main" r:embed="rId18"/>
                              </a:ext>
                            </a:extLst>
                          </a:blip>
                          <a:stretch>
                            <a:fillRect/>
                          </a:stretch>
                        </pic:blipFill>
                        <pic:spPr>
                          <a:xfrm flipV="1">
                            <a:off x="0" y="0"/>
                            <a:ext cx="133350" cy="133350"/>
                          </a:xfrm>
                          <a:prstGeom prst="rect">
                            <a:avLst/>
                          </a:prstGeom>
                        </pic:spPr>
                      </pic:pic>
                    </a:graphicData>
                  </a:graphic>
                </wp:inline>
              </w:drawing>
            </w:r>
          </w:p>
        </w:tc>
      </w:tr>
      <w:tr w:rsidR="00A372E7" w:rsidRPr="00623C9B" w14:paraId="7A956A72" w14:textId="77777777" w:rsidTr="009F72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vAlign w:val="center"/>
          </w:tcPr>
          <w:p w14:paraId="59EA4E68" w14:textId="77777777" w:rsidR="00A372E7" w:rsidRDefault="00A372E7" w:rsidP="009F726D">
            <w:pPr>
              <w:spacing w:line="480" w:lineRule="auto"/>
              <w:rPr>
                <w:sz w:val="16"/>
                <w:szCs w:val="16"/>
              </w:rPr>
            </w:pPr>
            <w:r>
              <w:rPr>
                <w:sz w:val="16"/>
                <w:szCs w:val="16"/>
              </w:rPr>
              <w:t>Snappy Calorie</w:t>
            </w:r>
          </w:p>
        </w:tc>
        <w:tc>
          <w:tcPr>
            <w:tcW w:w="1515" w:type="dxa"/>
            <w:tcMar>
              <w:left w:w="115" w:type="dxa"/>
              <w:right w:w="115" w:type="dxa"/>
            </w:tcMar>
            <w:vAlign w:val="center"/>
          </w:tcPr>
          <w:p w14:paraId="0CCEC58C" w14:textId="77777777" w:rsidR="00A372E7" w:rsidRPr="00623C9B" w:rsidRDefault="00A372E7" w:rsidP="009F726D">
            <w:pPr>
              <w:spacing w:line="480" w:lineRule="auto"/>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Yes</w:t>
            </w:r>
          </w:p>
        </w:tc>
        <w:tc>
          <w:tcPr>
            <w:tcW w:w="1730" w:type="dxa"/>
            <w:tcMar>
              <w:left w:w="115" w:type="dxa"/>
              <w:right w:w="115" w:type="dxa"/>
            </w:tcMar>
            <w:vAlign w:val="center"/>
          </w:tcPr>
          <w:p w14:paraId="737D568F" w14:textId="77777777" w:rsidR="00A372E7" w:rsidRPr="00623C9B" w:rsidRDefault="00A372E7" w:rsidP="009F726D">
            <w:pPr>
              <w:spacing w:line="480" w:lineRule="auto"/>
              <w:jc w:val="center"/>
              <w:cnfStyle w:val="000000100000" w:firstRow="0" w:lastRow="0" w:firstColumn="0" w:lastColumn="0" w:oddVBand="0" w:evenVBand="0" w:oddHBand="1" w:evenHBand="0" w:firstRowFirstColumn="0" w:firstRowLastColumn="0" w:lastRowFirstColumn="0" w:lastRowLastColumn="0"/>
              <w:rPr>
                <w:sz w:val="16"/>
                <w:szCs w:val="16"/>
              </w:rPr>
            </w:pPr>
            <w:r>
              <w:rPr>
                <w:noProof/>
                <w:sz w:val="16"/>
                <w:szCs w:val="16"/>
              </w:rPr>
              <w:drawing>
                <wp:inline distT="0" distB="0" distL="0" distR="0" wp14:anchorId="45FAFCC4" wp14:editId="48BFC3C5">
                  <wp:extent cx="142875" cy="142875"/>
                  <wp:effectExtent l="0" t="0" r="9525" b="9525"/>
                  <wp:docPr id="1548357489" name="Graphic 12"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4928636" name="Graphic 1294928636" descr="Checkmark with solid fill"/>
                          <pic:cNvPicPr/>
                        </pic:nvPicPr>
                        <pic:blipFill>
                          <a:blip r:embed="rId15">
                            <a:extLst>
                              <a:ext uri="{96DAC541-7B7A-43D3-8B79-37D633B846F1}">
                                <asvg:svgBlip xmlns:asvg="http://schemas.microsoft.com/office/drawing/2016/SVG/main" r:embed="rId16"/>
                              </a:ext>
                            </a:extLst>
                          </a:blip>
                          <a:stretch>
                            <a:fillRect/>
                          </a:stretch>
                        </pic:blipFill>
                        <pic:spPr>
                          <a:xfrm>
                            <a:off x="0" y="0"/>
                            <a:ext cx="142875" cy="142875"/>
                          </a:xfrm>
                          <a:prstGeom prst="rect">
                            <a:avLst/>
                          </a:prstGeom>
                        </pic:spPr>
                      </pic:pic>
                    </a:graphicData>
                  </a:graphic>
                </wp:inline>
              </w:drawing>
            </w:r>
          </w:p>
        </w:tc>
        <w:tc>
          <w:tcPr>
            <w:tcW w:w="1530" w:type="dxa"/>
            <w:tcMar>
              <w:left w:w="115" w:type="dxa"/>
              <w:right w:w="115" w:type="dxa"/>
            </w:tcMar>
            <w:vAlign w:val="center"/>
          </w:tcPr>
          <w:p w14:paraId="2A6EAFD3" w14:textId="77777777" w:rsidR="00A372E7" w:rsidRPr="00623C9B" w:rsidRDefault="00A372E7" w:rsidP="009F726D">
            <w:pPr>
              <w:spacing w:line="480" w:lineRule="auto"/>
              <w:jc w:val="center"/>
              <w:cnfStyle w:val="000000100000" w:firstRow="0" w:lastRow="0" w:firstColumn="0" w:lastColumn="0" w:oddVBand="0" w:evenVBand="0" w:oddHBand="1" w:evenHBand="0" w:firstRowFirstColumn="0" w:firstRowLastColumn="0" w:lastRowFirstColumn="0" w:lastRowLastColumn="0"/>
              <w:rPr>
                <w:sz w:val="16"/>
                <w:szCs w:val="16"/>
              </w:rPr>
            </w:pPr>
            <w:r>
              <w:rPr>
                <w:noProof/>
                <w:sz w:val="16"/>
                <w:szCs w:val="16"/>
              </w:rPr>
              <w:drawing>
                <wp:inline distT="0" distB="0" distL="0" distR="0" wp14:anchorId="7FC62ADD" wp14:editId="7067595E">
                  <wp:extent cx="142875" cy="142875"/>
                  <wp:effectExtent l="0" t="0" r="9525" b="9525"/>
                  <wp:docPr id="1746347281" name="Graphic 12"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4928636" name="Graphic 1294928636" descr="Checkmark with solid fill"/>
                          <pic:cNvPicPr/>
                        </pic:nvPicPr>
                        <pic:blipFill>
                          <a:blip r:embed="rId15">
                            <a:extLst>
                              <a:ext uri="{96DAC541-7B7A-43D3-8B79-37D633B846F1}">
                                <asvg:svgBlip xmlns:asvg="http://schemas.microsoft.com/office/drawing/2016/SVG/main" r:embed="rId16"/>
                              </a:ext>
                            </a:extLst>
                          </a:blip>
                          <a:stretch>
                            <a:fillRect/>
                          </a:stretch>
                        </pic:blipFill>
                        <pic:spPr>
                          <a:xfrm>
                            <a:off x="0" y="0"/>
                            <a:ext cx="142875" cy="142875"/>
                          </a:xfrm>
                          <a:prstGeom prst="rect">
                            <a:avLst/>
                          </a:prstGeom>
                        </pic:spPr>
                      </pic:pic>
                    </a:graphicData>
                  </a:graphic>
                </wp:inline>
              </w:drawing>
            </w:r>
          </w:p>
        </w:tc>
        <w:tc>
          <w:tcPr>
            <w:tcW w:w="985" w:type="dxa"/>
            <w:tcMar>
              <w:left w:w="115" w:type="dxa"/>
              <w:right w:w="115" w:type="dxa"/>
            </w:tcMar>
            <w:vAlign w:val="center"/>
          </w:tcPr>
          <w:p w14:paraId="735BFF80" w14:textId="77777777" w:rsidR="00A372E7" w:rsidRPr="00623C9B" w:rsidRDefault="00A372E7" w:rsidP="009F726D">
            <w:pPr>
              <w:spacing w:line="480" w:lineRule="auto"/>
              <w:jc w:val="center"/>
              <w:cnfStyle w:val="000000100000" w:firstRow="0" w:lastRow="0" w:firstColumn="0" w:lastColumn="0" w:oddVBand="0" w:evenVBand="0" w:oddHBand="1" w:evenHBand="0" w:firstRowFirstColumn="0" w:firstRowLastColumn="0" w:lastRowFirstColumn="0" w:lastRowLastColumn="0"/>
              <w:rPr>
                <w:sz w:val="16"/>
                <w:szCs w:val="16"/>
              </w:rPr>
            </w:pPr>
            <w:r>
              <w:rPr>
                <w:noProof/>
                <w:sz w:val="16"/>
                <w:szCs w:val="16"/>
              </w:rPr>
              <w:drawing>
                <wp:inline distT="0" distB="0" distL="0" distR="0" wp14:anchorId="47DC595E" wp14:editId="6B5D4C7A">
                  <wp:extent cx="142875" cy="142875"/>
                  <wp:effectExtent l="0" t="0" r="9525" b="9525"/>
                  <wp:docPr id="2077800550" name="Graphic 12"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4928636" name="Graphic 1294928636" descr="Checkmark with solid fill"/>
                          <pic:cNvPicPr/>
                        </pic:nvPicPr>
                        <pic:blipFill>
                          <a:blip r:embed="rId15">
                            <a:extLst>
                              <a:ext uri="{96DAC541-7B7A-43D3-8B79-37D633B846F1}">
                                <asvg:svgBlip xmlns:asvg="http://schemas.microsoft.com/office/drawing/2016/SVG/main" r:embed="rId16"/>
                              </a:ext>
                            </a:extLst>
                          </a:blip>
                          <a:stretch>
                            <a:fillRect/>
                          </a:stretch>
                        </pic:blipFill>
                        <pic:spPr>
                          <a:xfrm>
                            <a:off x="0" y="0"/>
                            <a:ext cx="142875" cy="142875"/>
                          </a:xfrm>
                          <a:prstGeom prst="rect">
                            <a:avLst/>
                          </a:prstGeom>
                        </pic:spPr>
                      </pic:pic>
                    </a:graphicData>
                  </a:graphic>
                </wp:inline>
              </w:drawing>
            </w:r>
          </w:p>
        </w:tc>
        <w:tc>
          <w:tcPr>
            <w:tcW w:w="1260" w:type="dxa"/>
            <w:tcMar>
              <w:left w:w="115" w:type="dxa"/>
              <w:right w:w="115" w:type="dxa"/>
            </w:tcMar>
            <w:vAlign w:val="center"/>
          </w:tcPr>
          <w:p w14:paraId="2B65C724" w14:textId="77777777" w:rsidR="00A372E7" w:rsidRPr="00623C9B" w:rsidRDefault="00A372E7" w:rsidP="009F726D">
            <w:pPr>
              <w:spacing w:line="480" w:lineRule="auto"/>
              <w:jc w:val="center"/>
              <w:cnfStyle w:val="000000100000" w:firstRow="0" w:lastRow="0" w:firstColumn="0" w:lastColumn="0" w:oddVBand="0" w:evenVBand="0" w:oddHBand="1" w:evenHBand="0" w:firstRowFirstColumn="0" w:firstRowLastColumn="0" w:lastRowFirstColumn="0" w:lastRowLastColumn="0"/>
              <w:rPr>
                <w:sz w:val="16"/>
                <w:szCs w:val="16"/>
              </w:rPr>
            </w:pPr>
            <w:r>
              <w:rPr>
                <w:noProof/>
                <w:sz w:val="16"/>
                <w:szCs w:val="16"/>
              </w:rPr>
              <w:drawing>
                <wp:inline distT="0" distB="0" distL="0" distR="0" wp14:anchorId="754BE2A6" wp14:editId="7B42DDBB">
                  <wp:extent cx="142875" cy="142875"/>
                  <wp:effectExtent l="0" t="0" r="9525" b="9525"/>
                  <wp:docPr id="621889186" name="Graphic 12"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4928636" name="Graphic 1294928636" descr="Checkmark with solid fill"/>
                          <pic:cNvPicPr/>
                        </pic:nvPicPr>
                        <pic:blipFill>
                          <a:blip r:embed="rId15">
                            <a:extLst>
                              <a:ext uri="{96DAC541-7B7A-43D3-8B79-37D633B846F1}">
                                <asvg:svgBlip xmlns:asvg="http://schemas.microsoft.com/office/drawing/2016/SVG/main" r:embed="rId16"/>
                              </a:ext>
                            </a:extLst>
                          </a:blip>
                          <a:stretch>
                            <a:fillRect/>
                          </a:stretch>
                        </pic:blipFill>
                        <pic:spPr>
                          <a:xfrm>
                            <a:off x="0" y="0"/>
                            <a:ext cx="142875" cy="142875"/>
                          </a:xfrm>
                          <a:prstGeom prst="rect">
                            <a:avLst/>
                          </a:prstGeom>
                        </pic:spPr>
                      </pic:pic>
                    </a:graphicData>
                  </a:graphic>
                </wp:inline>
              </w:drawing>
            </w:r>
          </w:p>
        </w:tc>
      </w:tr>
      <w:tr w:rsidR="00A372E7" w:rsidRPr="00623C9B" w14:paraId="1158D4CC" w14:textId="77777777" w:rsidTr="009F726D">
        <w:tc>
          <w:tcPr>
            <w:cnfStyle w:val="001000000000" w:firstRow="0" w:lastRow="0" w:firstColumn="1" w:lastColumn="0" w:oddVBand="0" w:evenVBand="0" w:oddHBand="0" w:evenHBand="0" w:firstRowFirstColumn="0" w:firstRowLastColumn="0" w:lastRowFirstColumn="0" w:lastRowLastColumn="0"/>
            <w:tcW w:w="1795" w:type="dxa"/>
            <w:vAlign w:val="center"/>
          </w:tcPr>
          <w:p w14:paraId="5121845C" w14:textId="77777777" w:rsidR="00A372E7" w:rsidRDefault="00A372E7" w:rsidP="009F726D">
            <w:pPr>
              <w:spacing w:line="480" w:lineRule="auto"/>
              <w:rPr>
                <w:sz w:val="16"/>
                <w:szCs w:val="16"/>
              </w:rPr>
            </w:pPr>
            <w:r>
              <w:rPr>
                <w:sz w:val="16"/>
                <w:szCs w:val="16"/>
              </w:rPr>
              <w:t>Lose It</w:t>
            </w:r>
          </w:p>
        </w:tc>
        <w:tc>
          <w:tcPr>
            <w:tcW w:w="1515" w:type="dxa"/>
            <w:tcMar>
              <w:left w:w="115" w:type="dxa"/>
              <w:right w:w="115" w:type="dxa"/>
            </w:tcMar>
            <w:vAlign w:val="center"/>
          </w:tcPr>
          <w:p w14:paraId="0DDF9B76" w14:textId="77777777" w:rsidR="00A372E7" w:rsidRPr="00623C9B" w:rsidRDefault="00A372E7" w:rsidP="009F726D">
            <w:pPr>
              <w:spacing w:line="480" w:lineRule="auto"/>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Yes</w:t>
            </w:r>
          </w:p>
        </w:tc>
        <w:tc>
          <w:tcPr>
            <w:tcW w:w="1730" w:type="dxa"/>
            <w:tcMar>
              <w:left w:w="115" w:type="dxa"/>
              <w:right w:w="115" w:type="dxa"/>
            </w:tcMar>
            <w:vAlign w:val="center"/>
          </w:tcPr>
          <w:p w14:paraId="565BAFC5" w14:textId="77777777" w:rsidR="00A372E7" w:rsidRPr="00623C9B" w:rsidRDefault="00A372E7" w:rsidP="009F726D">
            <w:pPr>
              <w:spacing w:line="480" w:lineRule="auto"/>
              <w:jc w:val="center"/>
              <w:cnfStyle w:val="000000000000" w:firstRow="0" w:lastRow="0" w:firstColumn="0" w:lastColumn="0" w:oddVBand="0" w:evenVBand="0" w:oddHBand="0" w:evenHBand="0" w:firstRowFirstColumn="0" w:firstRowLastColumn="0" w:lastRowFirstColumn="0" w:lastRowLastColumn="0"/>
              <w:rPr>
                <w:sz w:val="16"/>
                <w:szCs w:val="16"/>
              </w:rPr>
            </w:pPr>
            <w:r>
              <w:rPr>
                <w:noProof/>
                <w:sz w:val="16"/>
                <w:szCs w:val="16"/>
              </w:rPr>
              <w:drawing>
                <wp:inline distT="0" distB="0" distL="0" distR="0" wp14:anchorId="4F4150A2" wp14:editId="17BF40E1">
                  <wp:extent cx="142875" cy="142875"/>
                  <wp:effectExtent l="0" t="0" r="9525" b="9525"/>
                  <wp:docPr id="61738608" name="Graphic 12"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4928636" name="Graphic 1294928636" descr="Checkmark with solid fill"/>
                          <pic:cNvPicPr/>
                        </pic:nvPicPr>
                        <pic:blipFill>
                          <a:blip r:embed="rId15">
                            <a:extLst>
                              <a:ext uri="{96DAC541-7B7A-43D3-8B79-37D633B846F1}">
                                <asvg:svgBlip xmlns:asvg="http://schemas.microsoft.com/office/drawing/2016/SVG/main" r:embed="rId16"/>
                              </a:ext>
                            </a:extLst>
                          </a:blip>
                          <a:stretch>
                            <a:fillRect/>
                          </a:stretch>
                        </pic:blipFill>
                        <pic:spPr>
                          <a:xfrm>
                            <a:off x="0" y="0"/>
                            <a:ext cx="142875" cy="142875"/>
                          </a:xfrm>
                          <a:prstGeom prst="rect">
                            <a:avLst/>
                          </a:prstGeom>
                        </pic:spPr>
                      </pic:pic>
                    </a:graphicData>
                  </a:graphic>
                </wp:inline>
              </w:drawing>
            </w:r>
          </w:p>
        </w:tc>
        <w:tc>
          <w:tcPr>
            <w:tcW w:w="1530" w:type="dxa"/>
            <w:tcMar>
              <w:left w:w="115" w:type="dxa"/>
              <w:right w:w="115" w:type="dxa"/>
            </w:tcMar>
            <w:vAlign w:val="center"/>
          </w:tcPr>
          <w:p w14:paraId="1672F15C" w14:textId="77777777" w:rsidR="00A372E7" w:rsidRPr="00623C9B" w:rsidRDefault="00A372E7" w:rsidP="009F726D">
            <w:pPr>
              <w:spacing w:line="480" w:lineRule="auto"/>
              <w:jc w:val="center"/>
              <w:cnfStyle w:val="000000000000" w:firstRow="0" w:lastRow="0" w:firstColumn="0" w:lastColumn="0" w:oddVBand="0" w:evenVBand="0" w:oddHBand="0" w:evenHBand="0" w:firstRowFirstColumn="0" w:firstRowLastColumn="0" w:lastRowFirstColumn="0" w:lastRowLastColumn="0"/>
              <w:rPr>
                <w:sz w:val="16"/>
                <w:szCs w:val="16"/>
              </w:rPr>
            </w:pPr>
            <w:r>
              <w:rPr>
                <w:noProof/>
                <w:sz w:val="16"/>
                <w:szCs w:val="16"/>
              </w:rPr>
              <w:drawing>
                <wp:inline distT="0" distB="0" distL="0" distR="0" wp14:anchorId="1F28AC0A" wp14:editId="765CCD3A">
                  <wp:extent cx="133350" cy="133350"/>
                  <wp:effectExtent l="0" t="0" r="0" b="0"/>
                  <wp:docPr id="2086443856" name="Graphic 13"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087231" name="Graphic 316087231" descr="Close with solid fill"/>
                          <pic:cNvPicPr/>
                        </pic:nvPicPr>
                        <pic:blipFill>
                          <a:blip r:embed="rId17">
                            <a:extLst>
                              <a:ext uri="{96DAC541-7B7A-43D3-8B79-37D633B846F1}">
                                <asvg:svgBlip xmlns:asvg="http://schemas.microsoft.com/office/drawing/2016/SVG/main" r:embed="rId18"/>
                              </a:ext>
                            </a:extLst>
                          </a:blip>
                          <a:stretch>
                            <a:fillRect/>
                          </a:stretch>
                        </pic:blipFill>
                        <pic:spPr>
                          <a:xfrm flipV="1">
                            <a:off x="0" y="0"/>
                            <a:ext cx="133350" cy="133350"/>
                          </a:xfrm>
                          <a:prstGeom prst="rect">
                            <a:avLst/>
                          </a:prstGeom>
                        </pic:spPr>
                      </pic:pic>
                    </a:graphicData>
                  </a:graphic>
                </wp:inline>
              </w:drawing>
            </w:r>
          </w:p>
        </w:tc>
        <w:tc>
          <w:tcPr>
            <w:tcW w:w="985" w:type="dxa"/>
            <w:tcMar>
              <w:left w:w="115" w:type="dxa"/>
              <w:right w:w="115" w:type="dxa"/>
            </w:tcMar>
            <w:vAlign w:val="center"/>
          </w:tcPr>
          <w:p w14:paraId="52A21343" w14:textId="77777777" w:rsidR="00A372E7" w:rsidRPr="00623C9B" w:rsidRDefault="00A372E7" w:rsidP="009F726D">
            <w:pPr>
              <w:spacing w:line="480" w:lineRule="auto"/>
              <w:jc w:val="center"/>
              <w:cnfStyle w:val="000000000000" w:firstRow="0" w:lastRow="0" w:firstColumn="0" w:lastColumn="0" w:oddVBand="0" w:evenVBand="0" w:oddHBand="0" w:evenHBand="0" w:firstRowFirstColumn="0" w:firstRowLastColumn="0" w:lastRowFirstColumn="0" w:lastRowLastColumn="0"/>
              <w:rPr>
                <w:sz w:val="16"/>
                <w:szCs w:val="16"/>
              </w:rPr>
            </w:pPr>
            <w:r>
              <w:rPr>
                <w:noProof/>
                <w:sz w:val="16"/>
                <w:szCs w:val="16"/>
              </w:rPr>
              <w:drawing>
                <wp:inline distT="0" distB="0" distL="0" distR="0" wp14:anchorId="613A22DA" wp14:editId="0E57FDE8">
                  <wp:extent cx="133350" cy="133350"/>
                  <wp:effectExtent l="0" t="0" r="0" b="0"/>
                  <wp:docPr id="254518133" name="Graphic 13"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087231" name="Graphic 316087231" descr="Close with solid fill"/>
                          <pic:cNvPicPr/>
                        </pic:nvPicPr>
                        <pic:blipFill>
                          <a:blip r:embed="rId17">
                            <a:extLst>
                              <a:ext uri="{96DAC541-7B7A-43D3-8B79-37D633B846F1}">
                                <asvg:svgBlip xmlns:asvg="http://schemas.microsoft.com/office/drawing/2016/SVG/main" r:embed="rId18"/>
                              </a:ext>
                            </a:extLst>
                          </a:blip>
                          <a:stretch>
                            <a:fillRect/>
                          </a:stretch>
                        </pic:blipFill>
                        <pic:spPr>
                          <a:xfrm flipV="1">
                            <a:off x="0" y="0"/>
                            <a:ext cx="133350" cy="133350"/>
                          </a:xfrm>
                          <a:prstGeom prst="rect">
                            <a:avLst/>
                          </a:prstGeom>
                        </pic:spPr>
                      </pic:pic>
                    </a:graphicData>
                  </a:graphic>
                </wp:inline>
              </w:drawing>
            </w:r>
          </w:p>
        </w:tc>
        <w:tc>
          <w:tcPr>
            <w:tcW w:w="1260" w:type="dxa"/>
            <w:tcMar>
              <w:left w:w="115" w:type="dxa"/>
              <w:right w:w="115" w:type="dxa"/>
            </w:tcMar>
            <w:vAlign w:val="center"/>
          </w:tcPr>
          <w:p w14:paraId="2EC9DE10" w14:textId="77777777" w:rsidR="00A372E7" w:rsidRPr="00623C9B" w:rsidRDefault="00A372E7" w:rsidP="009F726D">
            <w:pPr>
              <w:spacing w:line="480" w:lineRule="auto"/>
              <w:jc w:val="center"/>
              <w:cnfStyle w:val="000000000000" w:firstRow="0" w:lastRow="0" w:firstColumn="0" w:lastColumn="0" w:oddVBand="0" w:evenVBand="0" w:oddHBand="0" w:evenHBand="0" w:firstRowFirstColumn="0" w:firstRowLastColumn="0" w:lastRowFirstColumn="0" w:lastRowLastColumn="0"/>
              <w:rPr>
                <w:sz w:val="16"/>
                <w:szCs w:val="16"/>
              </w:rPr>
            </w:pPr>
            <w:r>
              <w:rPr>
                <w:noProof/>
                <w:sz w:val="16"/>
                <w:szCs w:val="16"/>
              </w:rPr>
              <w:drawing>
                <wp:inline distT="0" distB="0" distL="0" distR="0" wp14:anchorId="60B478A8" wp14:editId="0685BAE6">
                  <wp:extent cx="142875" cy="142875"/>
                  <wp:effectExtent l="0" t="0" r="9525" b="9525"/>
                  <wp:docPr id="358025575" name="Graphic 12"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4928636" name="Graphic 1294928636" descr="Checkmark with solid fill"/>
                          <pic:cNvPicPr/>
                        </pic:nvPicPr>
                        <pic:blipFill>
                          <a:blip r:embed="rId15">
                            <a:extLst>
                              <a:ext uri="{96DAC541-7B7A-43D3-8B79-37D633B846F1}">
                                <asvg:svgBlip xmlns:asvg="http://schemas.microsoft.com/office/drawing/2016/SVG/main" r:embed="rId16"/>
                              </a:ext>
                            </a:extLst>
                          </a:blip>
                          <a:stretch>
                            <a:fillRect/>
                          </a:stretch>
                        </pic:blipFill>
                        <pic:spPr>
                          <a:xfrm>
                            <a:off x="0" y="0"/>
                            <a:ext cx="142875" cy="142875"/>
                          </a:xfrm>
                          <a:prstGeom prst="rect">
                            <a:avLst/>
                          </a:prstGeom>
                        </pic:spPr>
                      </pic:pic>
                    </a:graphicData>
                  </a:graphic>
                </wp:inline>
              </w:drawing>
            </w:r>
          </w:p>
        </w:tc>
      </w:tr>
      <w:tr w:rsidR="00A372E7" w:rsidRPr="00623C9B" w14:paraId="4ED57147" w14:textId="77777777" w:rsidTr="009F72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vAlign w:val="center"/>
          </w:tcPr>
          <w:p w14:paraId="17E84671" w14:textId="77777777" w:rsidR="00A372E7" w:rsidRDefault="00A372E7" w:rsidP="009F726D">
            <w:pPr>
              <w:spacing w:line="480" w:lineRule="auto"/>
              <w:rPr>
                <w:sz w:val="16"/>
                <w:szCs w:val="16"/>
              </w:rPr>
            </w:pPr>
            <w:r>
              <w:rPr>
                <w:sz w:val="16"/>
                <w:szCs w:val="16"/>
              </w:rPr>
              <w:t>Bitesnap</w:t>
            </w:r>
          </w:p>
        </w:tc>
        <w:tc>
          <w:tcPr>
            <w:tcW w:w="1515" w:type="dxa"/>
            <w:tcMar>
              <w:left w:w="115" w:type="dxa"/>
              <w:right w:w="115" w:type="dxa"/>
            </w:tcMar>
            <w:vAlign w:val="center"/>
          </w:tcPr>
          <w:p w14:paraId="44E31699" w14:textId="77777777" w:rsidR="00A372E7" w:rsidRPr="00623C9B" w:rsidRDefault="00A372E7" w:rsidP="009F726D">
            <w:pPr>
              <w:spacing w:line="480" w:lineRule="auto"/>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Yes</w:t>
            </w:r>
          </w:p>
        </w:tc>
        <w:tc>
          <w:tcPr>
            <w:tcW w:w="1730" w:type="dxa"/>
            <w:tcMar>
              <w:left w:w="115" w:type="dxa"/>
              <w:right w:w="115" w:type="dxa"/>
            </w:tcMar>
            <w:vAlign w:val="center"/>
          </w:tcPr>
          <w:p w14:paraId="56E6B23D" w14:textId="77777777" w:rsidR="00A372E7" w:rsidRPr="00623C9B" w:rsidRDefault="00A372E7" w:rsidP="009F726D">
            <w:pPr>
              <w:spacing w:line="480" w:lineRule="auto"/>
              <w:jc w:val="center"/>
              <w:cnfStyle w:val="000000100000" w:firstRow="0" w:lastRow="0" w:firstColumn="0" w:lastColumn="0" w:oddVBand="0" w:evenVBand="0" w:oddHBand="1" w:evenHBand="0" w:firstRowFirstColumn="0" w:firstRowLastColumn="0" w:lastRowFirstColumn="0" w:lastRowLastColumn="0"/>
              <w:rPr>
                <w:sz w:val="16"/>
                <w:szCs w:val="16"/>
              </w:rPr>
            </w:pPr>
            <w:r>
              <w:rPr>
                <w:noProof/>
                <w:sz w:val="16"/>
                <w:szCs w:val="16"/>
              </w:rPr>
              <w:drawing>
                <wp:inline distT="0" distB="0" distL="0" distR="0" wp14:anchorId="535FB251" wp14:editId="1948A013">
                  <wp:extent cx="142875" cy="142875"/>
                  <wp:effectExtent l="0" t="0" r="9525" b="9525"/>
                  <wp:docPr id="911163378" name="Graphic 12"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4928636" name="Graphic 1294928636" descr="Checkmark with solid fill"/>
                          <pic:cNvPicPr/>
                        </pic:nvPicPr>
                        <pic:blipFill>
                          <a:blip r:embed="rId15">
                            <a:extLst>
                              <a:ext uri="{96DAC541-7B7A-43D3-8B79-37D633B846F1}">
                                <asvg:svgBlip xmlns:asvg="http://schemas.microsoft.com/office/drawing/2016/SVG/main" r:embed="rId16"/>
                              </a:ext>
                            </a:extLst>
                          </a:blip>
                          <a:stretch>
                            <a:fillRect/>
                          </a:stretch>
                        </pic:blipFill>
                        <pic:spPr>
                          <a:xfrm>
                            <a:off x="0" y="0"/>
                            <a:ext cx="142875" cy="142875"/>
                          </a:xfrm>
                          <a:prstGeom prst="rect">
                            <a:avLst/>
                          </a:prstGeom>
                        </pic:spPr>
                      </pic:pic>
                    </a:graphicData>
                  </a:graphic>
                </wp:inline>
              </w:drawing>
            </w:r>
          </w:p>
        </w:tc>
        <w:tc>
          <w:tcPr>
            <w:tcW w:w="1530" w:type="dxa"/>
            <w:tcMar>
              <w:left w:w="115" w:type="dxa"/>
              <w:right w:w="115" w:type="dxa"/>
            </w:tcMar>
            <w:vAlign w:val="center"/>
          </w:tcPr>
          <w:p w14:paraId="6B50B303" w14:textId="77777777" w:rsidR="00A372E7" w:rsidRPr="00623C9B" w:rsidRDefault="00A372E7" w:rsidP="009F726D">
            <w:pPr>
              <w:spacing w:line="480" w:lineRule="auto"/>
              <w:jc w:val="center"/>
              <w:cnfStyle w:val="000000100000" w:firstRow="0" w:lastRow="0" w:firstColumn="0" w:lastColumn="0" w:oddVBand="0" w:evenVBand="0" w:oddHBand="1" w:evenHBand="0" w:firstRowFirstColumn="0" w:firstRowLastColumn="0" w:lastRowFirstColumn="0" w:lastRowLastColumn="0"/>
              <w:rPr>
                <w:sz w:val="16"/>
                <w:szCs w:val="16"/>
              </w:rPr>
            </w:pPr>
            <w:r>
              <w:rPr>
                <w:noProof/>
                <w:sz w:val="16"/>
                <w:szCs w:val="16"/>
              </w:rPr>
              <w:drawing>
                <wp:inline distT="0" distB="0" distL="0" distR="0" wp14:anchorId="1231B9CB" wp14:editId="18B15FC3">
                  <wp:extent cx="142875" cy="142875"/>
                  <wp:effectExtent l="0" t="0" r="9525" b="9525"/>
                  <wp:docPr id="1759269655" name="Graphic 12"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4928636" name="Graphic 1294928636" descr="Checkmark with solid fill"/>
                          <pic:cNvPicPr/>
                        </pic:nvPicPr>
                        <pic:blipFill>
                          <a:blip r:embed="rId15">
                            <a:extLst>
                              <a:ext uri="{96DAC541-7B7A-43D3-8B79-37D633B846F1}">
                                <asvg:svgBlip xmlns:asvg="http://schemas.microsoft.com/office/drawing/2016/SVG/main" r:embed="rId16"/>
                              </a:ext>
                            </a:extLst>
                          </a:blip>
                          <a:stretch>
                            <a:fillRect/>
                          </a:stretch>
                        </pic:blipFill>
                        <pic:spPr>
                          <a:xfrm>
                            <a:off x="0" y="0"/>
                            <a:ext cx="142875" cy="142875"/>
                          </a:xfrm>
                          <a:prstGeom prst="rect">
                            <a:avLst/>
                          </a:prstGeom>
                        </pic:spPr>
                      </pic:pic>
                    </a:graphicData>
                  </a:graphic>
                </wp:inline>
              </w:drawing>
            </w:r>
          </w:p>
        </w:tc>
        <w:tc>
          <w:tcPr>
            <w:tcW w:w="985" w:type="dxa"/>
            <w:tcMar>
              <w:left w:w="115" w:type="dxa"/>
              <w:right w:w="115" w:type="dxa"/>
            </w:tcMar>
            <w:vAlign w:val="center"/>
          </w:tcPr>
          <w:p w14:paraId="11F066AA" w14:textId="77777777" w:rsidR="00A372E7" w:rsidRPr="00623C9B" w:rsidRDefault="00A372E7" w:rsidP="009F726D">
            <w:pPr>
              <w:spacing w:line="480" w:lineRule="auto"/>
              <w:jc w:val="center"/>
              <w:cnfStyle w:val="000000100000" w:firstRow="0" w:lastRow="0" w:firstColumn="0" w:lastColumn="0" w:oddVBand="0" w:evenVBand="0" w:oddHBand="1" w:evenHBand="0" w:firstRowFirstColumn="0" w:firstRowLastColumn="0" w:lastRowFirstColumn="0" w:lastRowLastColumn="0"/>
              <w:rPr>
                <w:sz w:val="16"/>
                <w:szCs w:val="16"/>
              </w:rPr>
            </w:pPr>
            <w:r>
              <w:rPr>
                <w:noProof/>
                <w:sz w:val="16"/>
                <w:szCs w:val="16"/>
              </w:rPr>
              <w:drawing>
                <wp:inline distT="0" distB="0" distL="0" distR="0" wp14:anchorId="67B38C76" wp14:editId="6E2075CA">
                  <wp:extent cx="142875" cy="142875"/>
                  <wp:effectExtent l="0" t="0" r="9525" b="9525"/>
                  <wp:docPr id="240826439" name="Graphic 12"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4928636" name="Graphic 1294928636" descr="Checkmark with solid fill"/>
                          <pic:cNvPicPr/>
                        </pic:nvPicPr>
                        <pic:blipFill>
                          <a:blip r:embed="rId15">
                            <a:extLst>
                              <a:ext uri="{96DAC541-7B7A-43D3-8B79-37D633B846F1}">
                                <asvg:svgBlip xmlns:asvg="http://schemas.microsoft.com/office/drawing/2016/SVG/main" r:embed="rId16"/>
                              </a:ext>
                            </a:extLst>
                          </a:blip>
                          <a:stretch>
                            <a:fillRect/>
                          </a:stretch>
                        </pic:blipFill>
                        <pic:spPr>
                          <a:xfrm>
                            <a:off x="0" y="0"/>
                            <a:ext cx="142875" cy="142875"/>
                          </a:xfrm>
                          <a:prstGeom prst="rect">
                            <a:avLst/>
                          </a:prstGeom>
                        </pic:spPr>
                      </pic:pic>
                    </a:graphicData>
                  </a:graphic>
                </wp:inline>
              </w:drawing>
            </w:r>
          </w:p>
        </w:tc>
        <w:tc>
          <w:tcPr>
            <w:tcW w:w="1260" w:type="dxa"/>
            <w:tcMar>
              <w:left w:w="115" w:type="dxa"/>
              <w:right w:w="115" w:type="dxa"/>
            </w:tcMar>
            <w:vAlign w:val="center"/>
          </w:tcPr>
          <w:p w14:paraId="4E9F42E0" w14:textId="77777777" w:rsidR="00A372E7" w:rsidRPr="00623C9B" w:rsidRDefault="00A372E7" w:rsidP="009F726D">
            <w:pPr>
              <w:spacing w:line="480" w:lineRule="auto"/>
              <w:jc w:val="center"/>
              <w:cnfStyle w:val="000000100000" w:firstRow="0" w:lastRow="0" w:firstColumn="0" w:lastColumn="0" w:oddVBand="0" w:evenVBand="0" w:oddHBand="1" w:evenHBand="0" w:firstRowFirstColumn="0" w:firstRowLastColumn="0" w:lastRowFirstColumn="0" w:lastRowLastColumn="0"/>
              <w:rPr>
                <w:sz w:val="16"/>
                <w:szCs w:val="16"/>
              </w:rPr>
            </w:pPr>
            <w:r>
              <w:rPr>
                <w:noProof/>
                <w:sz w:val="16"/>
                <w:szCs w:val="16"/>
              </w:rPr>
              <w:drawing>
                <wp:inline distT="0" distB="0" distL="0" distR="0" wp14:anchorId="6E53A7F0" wp14:editId="1A5E8F36">
                  <wp:extent cx="142875" cy="142875"/>
                  <wp:effectExtent l="0" t="0" r="9525" b="9525"/>
                  <wp:docPr id="953419959" name="Graphic 12"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4928636" name="Graphic 1294928636" descr="Checkmark with solid fill"/>
                          <pic:cNvPicPr/>
                        </pic:nvPicPr>
                        <pic:blipFill>
                          <a:blip r:embed="rId15">
                            <a:extLst>
                              <a:ext uri="{96DAC541-7B7A-43D3-8B79-37D633B846F1}">
                                <asvg:svgBlip xmlns:asvg="http://schemas.microsoft.com/office/drawing/2016/SVG/main" r:embed="rId16"/>
                              </a:ext>
                            </a:extLst>
                          </a:blip>
                          <a:stretch>
                            <a:fillRect/>
                          </a:stretch>
                        </pic:blipFill>
                        <pic:spPr>
                          <a:xfrm>
                            <a:off x="0" y="0"/>
                            <a:ext cx="142875" cy="142875"/>
                          </a:xfrm>
                          <a:prstGeom prst="rect">
                            <a:avLst/>
                          </a:prstGeom>
                        </pic:spPr>
                      </pic:pic>
                    </a:graphicData>
                  </a:graphic>
                </wp:inline>
              </w:drawing>
            </w:r>
          </w:p>
        </w:tc>
      </w:tr>
      <w:tr w:rsidR="00A372E7" w:rsidRPr="00623C9B" w14:paraId="584DC325" w14:textId="77777777" w:rsidTr="009F726D">
        <w:tc>
          <w:tcPr>
            <w:cnfStyle w:val="001000000000" w:firstRow="0" w:lastRow="0" w:firstColumn="1" w:lastColumn="0" w:oddVBand="0" w:evenVBand="0" w:oddHBand="0" w:evenHBand="0" w:firstRowFirstColumn="0" w:firstRowLastColumn="0" w:lastRowFirstColumn="0" w:lastRowLastColumn="0"/>
            <w:tcW w:w="1795" w:type="dxa"/>
            <w:vAlign w:val="center"/>
          </w:tcPr>
          <w:p w14:paraId="6D678BD4" w14:textId="77777777" w:rsidR="00A372E7" w:rsidRDefault="00A372E7" w:rsidP="009F726D">
            <w:pPr>
              <w:spacing w:line="480" w:lineRule="auto"/>
              <w:rPr>
                <w:sz w:val="16"/>
                <w:szCs w:val="16"/>
              </w:rPr>
            </w:pPr>
            <w:r>
              <w:rPr>
                <w:sz w:val="16"/>
                <w:szCs w:val="16"/>
              </w:rPr>
              <w:t>Foodvisor</w:t>
            </w:r>
          </w:p>
        </w:tc>
        <w:tc>
          <w:tcPr>
            <w:tcW w:w="1515" w:type="dxa"/>
            <w:tcMar>
              <w:left w:w="115" w:type="dxa"/>
              <w:right w:w="115" w:type="dxa"/>
            </w:tcMar>
            <w:vAlign w:val="center"/>
          </w:tcPr>
          <w:p w14:paraId="386C3874" w14:textId="77777777" w:rsidR="00A372E7" w:rsidRPr="00623C9B" w:rsidRDefault="00A372E7" w:rsidP="009F726D">
            <w:pPr>
              <w:spacing w:line="480" w:lineRule="auto"/>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Yes</w:t>
            </w:r>
          </w:p>
        </w:tc>
        <w:tc>
          <w:tcPr>
            <w:tcW w:w="1730" w:type="dxa"/>
            <w:tcMar>
              <w:left w:w="115" w:type="dxa"/>
              <w:right w:w="115" w:type="dxa"/>
            </w:tcMar>
            <w:vAlign w:val="center"/>
          </w:tcPr>
          <w:p w14:paraId="2ABE9E79" w14:textId="77777777" w:rsidR="00A372E7" w:rsidRPr="00623C9B" w:rsidRDefault="00A372E7" w:rsidP="009F726D">
            <w:pPr>
              <w:spacing w:line="480" w:lineRule="auto"/>
              <w:jc w:val="center"/>
              <w:cnfStyle w:val="000000000000" w:firstRow="0" w:lastRow="0" w:firstColumn="0" w:lastColumn="0" w:oddVBand="0" w:evenVBand="0" w:oddHBand="0" w:evenHBand="0" w:firstRowFirstColumn="0" w:firstRowLastColumn="0" w:lastRowFirstColumn="0" w:lastRowLastColumn="0"/>
              <w:rPr>
                <w:sz w:val="16"/>
                <w:szCs w:val="16"/>
              </w:rPr>
            </w:pPr>
            <w:r>
              <w:rPr>
                <w:noProof/>
                <w:sz w:val="16"/>
                <w:szCs w:val="16"/>
              </w:rPr>
              <w:drawing>
                <wp:inline distT="0" distB="0" distL="0" distR="0" wp14:anchorId="38A8C92F" wp14:editId="3E3ADD40">
                  <wp:extent cx="142875" cy="142875"/>
                  <wp:effectExtent l="0" t="0" r="9525" b="9525"/>
                  <wp:docPr id="1647791039" name="Graphic 12"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4928636" name="Graphic 1294928636" descr="Checkmark with solid fill"/>
                          <pic:cNvPicPr/>
                        </pic:nvPicPr>
                        <pic:blipFill>
                          <a:blip r:embed="rId15">
                            <a:extLst>
                              <a:ext uri="{96DAC541-7B7A-43D3-8B79-37D633B846F1}">
                                <asvg:svgBlip xmlns:asvg="http://schemas.microsoft.com/office/drawing/2016/SVG/main" r:embed="rId16"/>
                              </a:ext>
                            </a:extLst>
                          </a:blip>
                          <a:stretch>
                            <a:fillRect/>
                          </a:stretch>
                        </pic:blipFill>
                        <pic:spPr>
                          <a:xfrm>
                            <a:off x="0" y="0"/>
                            <a:ext cx="142875" cy="142875"/>
                          </a:xfrm>
                          <a:prstGeom prst="rect">
                            <a:avLst/>
                          </a:prstGeom>
                        </pic:spPr>
                      </pic:pic>
                    </a:graphicData>
                  </a:graphic>
                </wp:inline>
              </w:drawing>
            </w:r>
          </w:p>
        </w:tc>
        <w:tc>
          <w:tcPr>
            <w:tcW w:w="1530" w:type="dxa"/>
            <w:tcMar>
              <w:left w:w="115" w:type="dxa"/>
              <w:right w:w="115" w:type="dxa"/>
            </w:tcMar>
            <w:vAlign w:val="center"/>
          </w:tcPr>
          <w:p w14:paraId="6DD243BF" w14:textId="77777777" w:rsidR="00A372E7" w:rsidRPr="00623C9B" w:rsidRDefault="00A372E7" w:rsidP="009F726D">
            <w:pPr>
              <w:spacing w:line="480" w:lineRule="auto"/>
              <w:jc w:val="center"/>
              <w:cnfStyle w:val="000000000000" w:firstRow="0" w:lastRow="0" w:firstColumn="0" w:lastColumn="0" w:oddVBand="0" w:evenVBand="0" w:oddHBand="0" w:evenHBand="0" w:firstRowFirstColumn="0" w:firstRowLastColumn="0" w:lastRowFirstColumn="0" w:lastRowLastColumn="0"/>
              <w:rPr>
                <w:sz w:val="16"/>
                <w:szCs w:val="16"/>
              </w:rPr>
            </w:pPr>
            <w:r>
              <w:rPr>
                <w:noProof/>
                <w:sz w:val="16"/>
                <w:szCs w:val="16"/>
              </w:rPr>
              <w:drawing>
                <wp:inline distT="0" distB="0" distL="0" distR="0" wp14:anchorId="7346BD88" wp14:editId="7BE21013">
                  <wp:extent cx="142875" cy="142875"/>
                  <wp:effectExtent l="0" t="0" r="9525" b="9525"/>
                  <wp:docPr id="1433352431" name="Graphic 12"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4928636" name="Graphic 1294928636" descr="Checkmark with solid fill"/>
                          <pic:cNvPicPr/>
                        </pic:nvPicPr>
                        <pic:blipFill>
                          <a:blip r:embed="rId15">
                            <a:extLst>
                              <a:ext uri="{96DAC541-7B7A-43D3-8B79-37D633B846F1}">
                                <asvg:svgBlip xmlns:asvg="http://schemas.microsoft.com/office/drawing/2016/SVG/main" r:embed="rId16"/>
                              </a:ext>
                            </a:extLst>
                          </a:blip>
                          <a:stretch>
                            <a:fillRect/>
                          </a:stretch>
                        </pic:blipFill>
                        <pic:spPr>
                          <a:xfrm>
                            <a:off x="0" y="0"/>
                            <a:ext cx="142875" cy="142875"/>
                          </a:xfrm>
                          <a:prstGeom prst="rect">
                            <a:avLst/>
                          </a:prstGeom>
                        </pic:spPr>
                      </pic:pic>
                    </a:graphicData>
                  </a:graphic>
                </wp:inline>
              </w:drawing>
            </w:r>
          </w:p>
        </w:tc>
        <w:tc>
          <w:tcPr>
            <w:tcW w:w="985" w:type="dxa"/>
            <w:tcMar>
              <w:left w:w="115" w:type="dxa"/>
              <w:right w:w="115" w:type="dxa"/>
            </w:tcMar>
            <w:vAlign w:val="center"/>
          </w:tcPr>
          <w:p w14:paraId="367DF4A4" w14:textId="77777777" w:rsidR="00A372E7" w:rsidRPr="00623C9B" w:rsidRDefault="00A372E7" w:rsidP="009F726D">
            <w:pPr>
              <w:spacing w:line="480" w:lineRule="auto"/>
              <w:jc w:val="center"/>
              <w:cnfStyle w:val="000000000000" w:firstRow="0" w:lastRow="0" w:firstColumn="0" w:lastColumn="0" w:oddVBand="0" w:evenVBand="0" w:oddHBand="0" w:evenHBand="0" w:firstRowFirstColumn="0" w:firstRowLastColumn="0" w:lastRowFirstColumn="0" w:lastRowLastColumn="0"/>
              <w:rPr>
                <w:sz w:val="16"/>
                <w:szCs w:val="16"/>
              </w:rPr>
            </w:pPr>
            <w:r>
              <w:rPr>
                <w:noProof/>
                <w:sz w:val="16"/>
                <w:szCs w:val="16"/>
              </w:rPr>
              <w:drawing>
                <wp:inline distT="0" distB="0" distL="0" distR="0" wp14:anchorId="2A8FAAE8" wp14:editId="649C3F73">
                  <wp:extent cx="142875" cy="142875"/>
                  <wp:effectExtent l="0" t="0" r="9525" b="9525"/>
                  <wp:docPr id="93595313" name="Graphic 12"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4928636" name="Graphic 1294928636" descr="Checkmark with solid fill"/>
                          <pic:cNvPicPr/>
                        </pic:nvPicPr>
                        <pic:blipFill>
                          <a:blip r:embed="rId15">
                            <a:extLst>
                              <a:ext uri="{96DAC541-7B7A-43D3-8B79-37D633B846F1}">
                                <asvg:svgBlip xmlns:asvg="http://schemas.microsoft.com/office/drawing/2016/SVG/main" r:embed="rId16"/>
                              </a:ext>
                            </a:extLst>
                          </a:blip>
                          <a:stretch>
                            <a:fillRect/>
                          </a:stretch>
                        </pic:blipFill>
                        <pic:spPr>
                          <a:xfrm>
                            <a:off x="0" y="0"/>
                            <a:ext cx="142875" cy="142875"/>
                          </a:xfrm>
                          <a:prstGeom prst="rect">
                            <a:avLst/>
                          </a:prstGeom>
                        </pic:spPr>
                      </pic:pic>
                    </a:graphicData>
                  </a:graphic>
                </wp:inline>
              </w:drawing>
            </w:r>
          </w:p>
        </w:tc>
        <w:tc>
          <w:tcPr>
            <w:tcW w:w="1260" w:type="dxa"/>
            <w:tcMar>
              <w:left w:w="115" w:type="dxa"/>
              <w:right w:w="115" w:type="dxa"/>
            </w:tcMar>
            <w:vAlign w:val="center"/>
          </w:tcPr>
          <w:p w14:paraId="191F13F8" w14:textId="77777777" w:rsidR="00A372E7" w:rsidRPr="00623C9B" w:rsidRDefault="00A372E7" w:rsidP="009F726D">
            <w:pPr>
              <w:spacing w:line="480" w:lineRule="auto"/>
              <w:jc w:val="center"/>
              <w:cnfStyle w:val="000000000000" w:firstRow="0" w:lastRow="0" w:firstColumn="0" w:lastColumn="0" w:oddVBand="0" w:evenVBand="0" w:oddHBand="0" w:evenHBand="0" w:firstRowFirstColumn="0" w:firstRowLastColumn="0" w:lastRowFirstColumn="0" w:lastRowLastColumn="0"/>
              <w:rPr>
                <w:sz w:val="16"/>
                <w:szCs w:val="16"/>
              </w:rPr>
            </w:pPr>
            <w:r>
              <w:rPr>
                <w:noProof/>
                <w:sz w:val="16"/>
                <w:szCs w:val="16"/>
              </w:rPr>
              <w:drawing>
                <wp:inline distT="0" distB="0" distL="0" distR="0" wp14:anchorId="593B0F52" wp14:editId="49C78FE2">
                  <wp:extent cx="142875" cy="142875"/>
                  <wp:effectExtent l="0" t="0" r="9525" b="9525"/>
                  <wp:docPr id="948434544" name="Graphic 12"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4928636" name="Graphic 1294928636" descr="Checkmark with solid fill"/>
                          <pic:cNvPicPr/>
                        </pic:nvPicPr>
                        <pic:blipFill>
                          <a:blip r:embed="rId15">
                            <a:extLst>
                              <a:ext uri="{96DAC541-7B7A-43D3-8B79-37D633B846F1}">
                                <asvg:svgBlip xmlns:asvg="http://schemas.microsoft.com/office/drawing/2016/SVG/main" r:embed="rId16"/>
                              </a:ext>
                            </a:extLst>
                          </a:blip>
                          <a:stretch>
                            <a:fillRect/>
                          </a:stretch>
                        </pic:blipFill>
                        <pic:spPr>
                          <a:xfrm>
                            <a:off x="0" y="0"/>
                            <a:ext cx="142875" cy="142875"/>
                          </a:xfrm>
                          <a:prstGeom prst="rect">
                            <a:avLst/>
                          </a:prstGeom>
                        </pic:spPr>
                      </pic:pic>
                    </a:graphicData>
                  </a:graphic>
                </wp:inline>
              </w:drawing>
            </w:r>
          </w:p>
        </w:tc>
      </w:tr>
      <w:tr w:rsidR="00A372E7" w:rsidRPr="00623C9B" w14:paraId="30D085D8" w14:textId="77777777" w:rsidTr="009F72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vAlign w:val="center"/>
          </w:tcPr>
          <w:p w14:paraId="3A44492B" w14:textId="77777777" w:rsidR="00A372E7" w:rsidRDefault="00A372E7" w:rsidP="009F726D">
            <w:pPr>
              <w:spacing w:line="480" w:lineRule="auto"/>
              <w:rPr>
                <w:sz w:val="16"/>
                <w:szCs w:val="16"/>
              </w:rPr>
            </w:pPr>
            <w:r>
              <w:rPr>
                <w:sz w:val="16"/>
                <w:szCs w:val="16"/>
              </w:rPr>
              <w:t>Calorie Mama API</w:t>
            </w:r>
          </w:p>
        </w:tc>
        <w:tc>
          <w:tcPr>
            <w:tcW w:w="1515" w:type="dxa"/>
            <w:tcMar>
              <w:left w:w="115" w:type="dxa"/>
              <w:right w:w="115" w:type="dxa"/>
            </w:tcMar>
            <w:vAlign w:val="center"/>
          </w:tcPr>
          <w:p w14:paraId="68B7D195" w14:textId="77777777" w:rsidR="00A372E7" w:rsidRPr="00623C9B" w:rsidRDefault="00A372E7" w:rsidP="009F726D">
            <w:pPr>
              <w:spacing w:line="480" w:lineRule="auto"/>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Yes</w:t>
            </w:r>
          </w:p>
        </w:tc>
        <w:tc>
          <w:tcPr>
            <w:tcW w:w="1730" w:type="dxa"/>
            <w:tcMar>
              <w:left w:w="115" w:type="dxa"/>
              <w:right w:w="115" w:type="dxa"/>
            </w:tcMar>
            <w:vAlign w:val="center"/>
          </w:tcPr>
          <w:p w14:paraId="6EF02E99" w14:textId="77777777" w:rsidR="00A372E7" w:rsidRPr="00623C9B" w:rsidRDefault="00A372E7" w:rsidP="009F726D">
            <w:pPr>
              <w:spacing w:line="480" w:lineRule="auto"/>
              <w:jc w:val="center"/>
              <w:cnfStyle w:val="000000100000" w:firstRow="0" w:lastRow="0" w:firstColumn="0" w:lastColumn="0" w:oddVBand="0" w:evenVBand="0" w:oddHBand="1" w:evenHBand="0" w:firstRowFirstColumn="0" w:firstRowLastColumn="0" w:lastRowFirstColumn="0" w:lastRowLastColumn="0"/>
              <w:rPr>
                <w:sz w:val="16"/>
                <w:szCs w:val="16"/>
              </w:rPr>
            </w:pPr>
            <w:r>
              <w:rPr>
                <w:noProof/>
                <w:sz w:val="16"/>
                <w:szCs w:val="16"/>
              </w:rPr>
              <w:drawing>
                <wp:inline distT="0" distB="0" distL="0" distR="0" wp14:anchorId="07E7BBCE" wp14:editId="601C741F">
                  <wp:extent cx="142875" cy="142875"/>
                  <wp:effectExtent l="0" t="0" r="9525" b="9525"/>
                  <wp:docPr id="660396375" name="Graphic 12"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4928636" name="Graphic 1294928636" descr="Checkmark with solid fill"/>
                          <pic:cNvPicPr/>
                        </pic:nvPicPr>
                        <pic:blipFill>
                          <a:blip r:embed="rId15">
                            <a:extLst>
                              <a:ext uri="{96DAC541-7B7A-43D3-8B79-37D633B846F1}">
                                <asvg:svgBlip xmlns:asvg="http://schemas.microsoft.com/office/drawing/2016/SVG/main" r:embed="rId16"/>
                              </a:ext>
                            </a:extLst>
                          </a:blip>
                          <a:stretch>
                            <a:fillRect/>
                          </a:stretch>
                        </pic:blipFill>
                        <pic:spPr>
                          <a:xfrm>
                            <a:off x="0" y="0"/>
                            <a:ext cx="142875" cy="142875"/>
                          </a:xfrm>
                          <a:prstGeom prst="rect">
                            <a:avLst/>
                          </a:prstGeom>
                        </pic:spPr>
                      </pic:pic>
                    </a:graphicData>
                  </a:graphic>
                </wp:inline>
              </w:drawing>
            </w:r>
          </w:p>
        </w:tc>
        <w:tc>
          <w:tcPr>
            <w:tcW w:w="1530" w:type="dxa"/>
            <w:tcMar>
              <w:left w:w="115" w:type="dxa"/>
              <w:right w:w="115" w:type="dxa"/>
            </w:tcMar>
            <w:vAlign w:val="center"/>
          </w:tcPr>
          <w:p w14:paraId="0F388BE3" w14:textId="77777777" w:rsidR="00A372E7" w:rsidRPr="00623C9B" w:rsidRDefault="00A372E7" w:rsidP="009F726D">
            <w:pPr>
              <w:spacing w:line="480" w:lineRule="auto"/>
              <w:jc w:val="center"/>
              <w:cnfStyle w:val="000000100000" w:firstRow="0" w:lastRow="0" w:firstColumn="0" w:lastColumn="0" w:oddVBand="0" w:evenVBand="0" w:oddHBand="1" w:evenHBand="0" w:firstRowFirstColumn="0" w:firstRowLastColumn="0" w:lastRowFirstColumn="0" w:lastRowLastColumn="0"/>
              <w:rPr>
                <w:sz w:val="16"/>
                <w:szCs w:val="16"/>
              </w:rPr>
            </w:pPr>
            <w:r>
              <w:rPr>
                <w:noProof/>
                <w:sz w:val="16"/>
                <w:szCs w:val="16"/>
              </w:rPr>
              <w:drawing>
                <wp:inline distT="0" distB="0" distL="0" distR="0" wp14:anchorId="3E9FC27F" wp14:editId="11F557EF">
                  <wp:extent cx="133350" cy="133350"/>
                  <wp:effectExtent l="0" t="0" r="0" b="0"/>
                  <wp:docPr id="1569056906" name="Graphic 13"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087231" name="Graphic 316087231" descr="Close with solid fill"/>
                          <pic:cNvPicPr/>
                        </pic:nvPicPr>
                        <pic:blipFill>
                          <a:blip r:embed="rId17">
                            <a:extLst>
                              <a:ext uri="{96DAC541-7B7A-43D3-8B79-37D633B846F1}">
                                <asvg:svgBlip xmlns:asvg="http://schemas.microsoft.com/office/drawing/2016/SVG/main" r:embed="rId18"/>
                              </a:ext>
                            </a:extLst>
                          </a:blip>
                          <a:stretch>
                            <a:fillRect/>
                          </a:stretch>
                        </pic:blipFill>
                        <pic:spPr>
                          <a:xfrm flipV="1">
                            <a:off x="0" y="0"/>
                            <a:ext cx="133350" cy="133350"/>
                          </a:xfrm>
                          <a:prstGeom prst="rect">
                            <a:avLst/>
                          </a:prstGeom>
                        </pic:spPr>
                      </pic:pic>
                    </a:graphicData>
                  </a:graphic>
                </wp:inline>
              </w:drawing>
            </w:r>
          </w:p>
        </w:tc>
        <w:tc>
          <w:tcPr>
            <w:tcW w:w="985" w:type="dxa"/>
            <w:tcMar>
              <w:left w:w="115" w:type="dxa"/>
              <w:right w:w="115" w:type="dxa"/>
            </w:tcMar>
            <w:vAlign w:val="center"/>
          </w:tcPr>
          <w:p w14:paraId="075B30F3" w14:textId="77777777" w:rsidR="00A372E7" w:rsidRPr="00623C9B" w:rsidRDefault="00A372E7" w:rsidP="009F726D">
            <w:pPr>
              <w:spacing w:line="480" w:lineRule="auto"/>
              <w:jc w:val="center"/>
              <w:cnfStyle w:val="000000100000" w:firstRow="0" w:lastRow="0" w:firstColumn="0" w:lastColumn="0" w:oddVBand="0" w:evenVBand="0" w:oddHBand="1" w:evenHBand="0" w:firstRowFirstColumn="0" w:firstRowLastColumn="0" w:lastRowFirstColumn="0" w:lastRowLastColumn="0"/>
              <w:rPr>
                <w:sz w:val="16"/>
                <w:szCs w:val="16"/>
              </w:rPr>
            </w:pPr>
            <w:r>
              <w:rPr>
                <w:noProof/>
                <w:sz w:val="16"/>
                <w:szCs w:val="16"/>
              </w:rPr>
              <w:drawing>
                <wp:inline distT="0" distB="0" distL="0" distR="0" wp14:anchorId="0C3B1E7B" wp14:editId="530D0011">
                  <wp:extent cx="133350" cy="133350"/>
                  <wp:effectExtent l="0" t="0" r="0" b="0"/>
                  <wp:docPr id="1288659089" name="Graphic 13"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087231" name="Graphic 316087231" descr="Close with solid fill"/>
                          <pic:cNvPicPr/>
                        </pic:nvPicPr>
                        <pic:blipFill>
                          <a:blip r:embed="rId17">
                            <a:extLst>
                              <a:ext uri="{96DAC541-7B7A-43D3-8B79-37D633B846F1}">
                                <asvg:svgBlip xmlns:asvg="http://schemas.microsoft.com/office/drawing/2016/SVG/main" r:embed="rId18"/>
                              </a:ext>
                            </a:extLst>
                          </a:blip>
                          <a:stretch>
                            <a:fillRect/>
                          </a:stretch>
                        </pic:blipFill>
                        <pic:spPr>
                          <a:xfrm flipV="1">
                            <a:off x="0" y="0"/>
                            <a:ext cx="133350" cy="133350"/>
                          </a:xfrm>
                          <a:prstGeom prst="rect">
                            <a:avLst/>
                          </a:prstGeom>
                        </pic:spPr>
                      </pic:pic>
                    </a:graphicData>
                  </a:graphic>
                </wp:inline>
              </w:drawing>
            </w:r>
          </w:p>
        </w:tc>
        <w:tc>
          <w:tcPr>
            <w:tcW w:w="1260" w:type="dxa"/>
            <w:tcMar>
              <w:left w:w="115" w:type="dxa"/>
              <w:right w:w="115" w:type="dxa"/>
            </w:tcMar>
            <w:vAlign w:val="center"/>
          </w:tcPr>
          <w:p w14:paraId="50719791" w14:textId="77777777" w:rsidR="00A372E7" w:rsidRPr="00623C9B" w:rsidRDefault="00A372E7" w:rsidP="009F726D">
            <w:pPr>
              <w:spacing w:line="480" w:lineRule="auto"/>
              <w:jc w:val="center"/>
              <w:cnfStyle w:val="000000100000" w:firstRow="0" w:lastRow="0" w:firstColumn="0" w:lastColumn="0" w:oddVBand="0" w:evenVBand="0" w:oddHBand="1" w:evenHBand="0" w:firstRowFirstColumn="0" w:firstRowLastColumn="0" w:lastRowFirstColumn="0" w:lastRowLastColumn="0"/>
              <w:rPr>
                <w:sz w:val="16"/>
                <w:szCs w:val="16"/>
              </w:rPr>
            </w:pPr>
            <w:r>
              <w:rPr>
                <w:noProof/>
                <w:sz w:val="16"/>
                <w:szCs w:val="16"/>
              </w:rPr>
              <w:drawing>
                <wp:inline distT="0" distB="0" distL="0" distR="0" wp14:anchorId="34C86C89" wp14:editId="07F88DE1">
                  <wp:extent cx="142875" cy="142875"/>
                  <wp:effectExtent l="0" t="0" r="9525" b="9525"/>
                  <wp:docPr id="1016093272" name="Graphic 12"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4928636" name="Graphic 1294928636" descr="Checkmark with solid fill"/>
                          <pic:cNvPicPr/>
                        </pic:nvPicPr>
                        <pic:blipFill>
                          <a:blip r:embed="rId15">
                            <a:extLst>
                              <a:ext uri="{96DAC541-7B7A-43D3-8B79-37D633B846F1}">
                                <asvg:svgBlip xmlns:asvg="http://schemas.microsoft.com/office/drawing/2016/SVG/main" r:embed="rId16"/>
                              </a:ext>
                            </a:extLst>
                          </a:blip>
                          <a:stretch>
                            <a:fillRect/>
                          </a:stretch>
                        </pic:blipFill>
                        <pic:spPr>
                          <a:xfrm>
                            <a:off x="0" y="0"/>
                            <a:ext cx="142875" cy="142875"/>
                          </a:xfrm>
                          <a:prstGeom prst="rect">
                            <a:avLst/>
                          </a:prstGeom>
                        </pic:spPr>
                      </pic:pic>
                    </a:graphicData>
                  </a:graphic>
                </wp:inline>
              </w:drawing>
            </w:r>
          </w:p>
        </w:tc>
      </w:tr>
    </w:tbl>
    <w:p w14:paraId="4AAB8616" w14:textId="77777777" w:rsidR="00A372E7" w:rsidRPr="008E01EE" w:rsidRDefault="00A372E7" w:rsidP="00A372E7">
      <w:pPr>
        <w:spacing w:before="120" w:after="0" w:line="480" w:lineRule="auto"/>
        <w:ind w:firstLine="360"/>
        <w:jc w:val="center"/>
        <w:rPr>
          <w:b/>
          <w:bCs/>
        </w:rPr>
      </w:pPr>
      <w:r>
        <w:rPr>
          <w:b/>
          <w:bCs/>
        </w:rPr>
        <w:t xml:space="preserve">Table2: </w:t>
      </w:r>
      <w:r w:rsidRPr="008E01EE">
        <w:rPr>
          <w:b/>
          <w:bCs/>
        </w:rPr>
        <w:t>Food recognition API’s</w:t>
      </w:r>
      <w:r>
        <w:rPr>
          <w:b/>
          <w:bCs/>
        </w:rPr>
        <w:t xml:space="preserve"> and its features </w:t>
      </w:r>
      <w:r w:rsidRPr="00487D18">
        <w:t>(</w:t>
      </w:r>
      <w:r>
        <w:t>source: Author)</w:t>
      </w:r>
    </w:p>
    <w:p w14:paraId="4D823609" w14:textId="62C7DBB3" w:rsidR="005F5000" w:rsidRPr="00607CFC" w:rsidRDefault="00EC6892" w:rsidP="00607CFC">
      <w:pPr>
        <w:pStyle w:val="Heading1"/>
        <w:numPr>
          <w:ilvl w:val="0"/>
          <w:numId w:val="7"/>
        </w:numPr>
        <w:rPr>
          <w:sz w:val="32"/>
          <w:szCs w:val="32"/>
        </w:rPr>
      </w:pPr>
      <w:bookmarkStart w:id="10" w:name="_Toc184981017"/>
      <w:r w:rsidRPr="00607CFC">
        <w:rPr>
          <w:sz w:val="32"/>
          <w:szCs w:val="32"/>
        </w:rPr>
        <w:t>AIM</w:t>
      </w:r>
      <w:bookmarkEnd w:id="10"/>
    </w:p>
    <w:p w14:paraId="62344635" w14:textId="121BD684" w:rsidR="00EC6892" w:rsidRDefault="00EC6892" w:rsidP="00854DDF">
      <w:pPr>
        <w:spacing w:line="480" w:lineRule="auto"/>
        <w:ind w:left="450" w:firstLine="450"/>
      </w:pPr>
      <w:r>
        <w:tab/>
      </w:r>
      <w:r w:rsidR="002A3798">
        <w:t>The</w:t>
      </w:r>
      <w:r w:rsidR="006D47B5">
        <w:t xml:space="preserve"> number of </w:t>
      </w:r>
      <w:r w:rsidR="002A3798">
        <w:t>health tracking app</w:t>
      </w:r>
      <w:r w:rsidR="006D47B5">
        <w:t xml:space="preserve">lications is rapidly increasing. And most of the applications are </w:t>
      </w:r>
      <w:r w:rsidR="007F11E5">
        <w:t>focused</w:t>
      </w:r>
      <w:r w:rsidR="006D47B5">
        <w:t xml:space="preserve"> on tracking user activities and their nutrient intake</w:t>
      </w:r>
      <w:r w:rsidR="00EC6D22">
        <w:t>. Among the applications that can track nutrient intake, almost all of them need some kind of input from user</w:t>
      </w:r>
      <w:r w:rsidR="00517EF5">
        <w:t>’</w:t>
      </w:r>
      <w:r w:rsidR="00EC6D22">
        <w:t>s</w:t>
      </w:r>
      <w:r w:rsidR="007F11E5">
        <w:t xml:space="preserve"> to increase accuracy</w:t>
      </w:r>
      <w:r w:rsidR="007F28D8">
        <w:t xml:space="preserve"> (</w:t>
      </w:r>
      <w:r w:rsidR="007F28D8" w:rsidRPr="007F28D8">
        <w:t>Li, X., Yin, A., Choi, H. Y., Chan, V., Allman-Farinelli, M., &amp; Chen, J. 2024</w:t>
      </w:r>
      <w:r w:rsidR="007F28D8">
        <w:t>)</w:t>
      </w:r>
      <w:r w:rsidR="007F28D8" w:rsidRPr="007F28D8">
        <w:t>.</w:t>
      </w:r>
      <w:r w:rsidR="00EC6D22">
        <w:t xml:space="preserve"> There are only </w:t>
      </w:r>
      <w:r w:rsidR="00581509">
        <w:t>a few</w:t>
      </w:r>
      <w:r w:rsidR="00EC6D22">
        <w:t xml:space="preserve"> mobile applications that use image recognition and AI to extract the data </w:t>
      </w:r>
      <w:r w:rsidR="00895053">
        <w:t xml:space="preserve">automatically. And these apps and API’s involved are not available in </w:t>
      </w:r>
      <w:r w:rsidR="007F11E5">
        <w:t xml:space="preserve">the </w:t>
      </w:r>
      <w:r w:rsidR="00517EF5">
        <w:t>open market</w:t>
      </w:r>
      <w:r w:rsidR="00895053">
        <w:t xml:space="preserve"> for more research. The critical functionality that’s missing in the </w:t>
      </w:r>
      <w:r w:rsidR="007F11E5">
        <w:t>open-source</w:t>
      </w:r>
      <w:r w:rsidR="00895053">
        <w:t xml:space="preserve"> world is </w:t>
      </w:r>
      <w:r w:rsidR="007F11E5">
        <w:lastRenderedPageBreak/>
        <w:t>identifying</w:t>
      </w:r>
      <w:r w:rsidR="00895053">
        <w:t xml:space="preserve"> the quantity of ingredients from image recognition. And integrating the same in finding their nutritional value.</w:t>
      </w:r>
      <w:r w:rsidR="006B4773">
        <w:t xml:space="preserve"> </w:t>
      </w:r>
    </w:p>
    <w:p w14:paraId="0A671B6F" w14:textId="77777777" w:rsidR="00AC0AEF" w:rsidRPr="00607CFC" w:rsidRDefault="00AC0AEF" w:rsidP="00607CFC">
      <w:pPr>
        <w:pStyle w:val="Heading1"/>
        <w:numPr>
          <w:ilvl w:val="0"/>
          <w:numId w:val="7"/>
        </w:numPr>
        <w:rPr>
          <w:sz w:val="32"/>
          <w:szCs w:val="32"/>
        </w:rPr>
      </w:pPr>
      <w:bookmarkStart w:id="11" w:name="_Toc184981018"/>
      <w:r w:rsidRPr="00607CFC">
        <w:rPr>
          <w:sz w:val="32"/>
          <w:szCs w:val="32"/>
        </w:rPr>
        <w:t>Objectives of the study</w:t>
      </w:r>
      <w:bookmarkEnd w:id="11"/>
    </w:p>
    <w:p w14:paraId="43484D44" w14:textId="5AD2FCE5" w:rsidR="00696D29" w:rsidRDefault="004A224B" w:rsidP="005E1925">
      <w:pPr>
        <w:pStyle w:val="ListParagraph"/>
        <w:numPr>
          <w:ilvl w:val="0"/>
          <w:numId w:val="23"/>
        </w:numPr>
        <w:spacing w:line="480" w:lineRule="auto"/>
      </w:pPr>
      <w:r>
        <w:t>Identify</w:t>
      </w:r>
      <w:r w:rsidR="00696D29">
        <w:t xml:space="preserve"> the </w:t>
      </w:r>
      <w:r w:rsidR="00B15EA4">
        <w:t>F</w:t>
      </w:r>
      <w:r w:rsidR="00696D29">
        <w:t xml:space="preserve">ood </w:t>
      </w:r>
      <w:r w:rsidR="00B15EA4">
        <w:t>R</w:t>
      </w:r>
      <w:r w:rsidR="00696D29">
        <w:t>ecognition API</w:t>
      </w:r>
      <w:r w:rsidR="008F1577">
        <w:t>’s</w:t>
      </w:r>
      <w:r w:rsidR="00696D29">
        <w:t xml:space="preserve"> </w:t>
      </w:r>
      <w:r w:rsidR="005E770C">
        <w:t>that can recognize ingredients and nutritional value in a food image.</w:t>
      </w:r>
    </w:p>
    <w:p w14:paraId="40FF9571" w14:textId="485665F2" w:rsidR="007C4438" w:rsidRDefault="005E1925" w:rsidP="005E1925">
      <w:pPr>
        <w:pStyle w:val="ListParagraph"/>
        <w:numPr>
          <w:ilvl w:val="0"/>
          <w:numId w:val="23"/>
        </w:numPr>
        <w:spacing w:line="480" w:lineRule="auto"/>
      </w:pPr>
      <w:r>
        <w:t xml:space="preserve">Analyze and classify </w:t>
      </w:r>
      <w:r w:rsidR="007C4438">
        <w:t xml:space="preserve">the functionalities that </w:t>
      </w:r>
      <w:r w:rsidR="006056F0">
        <w:t>are</w:t>
      </w:r>
      <w:r w:rsidR="007C4438">
        <w:t xml:space="preserve"> offer</w:t>
      </w:r>
      <w:r w:rsidR="006056F0">
        <w:t xml:space="preserve">ed by the Food </w:t>
      </w:r>
      <w:r w:rsidR="00B15EA4">
        <w:t>R</w:t>
      </w:r>
      <w:r w:rsidR="006056F0">
        <w:t>ecognition API’s</w:t>
      </w:r>
      <w:r w:rsidR="007C4438">
        <w:t>.</w:t>
      </w:r>
    </w:p>
    <w:p w14:paraId="1F50C567" w14:textId="66174DCC" w:rsidR="00655F3F" w:rsidRDefault="00655F3F" w:rsidP="00655F3F">
      <w:pPr>
        <w:pStyle w:val="ListParagraph"/>
        <w:numPr>
          <w:ilvl w:val="0"/>
          <w:numId w:val="23"/>
        </w:numPr>
        <w:spacing w:line="480" w:lineRule="auto"/>
      </w:pPr>
      <w:r>
        <w:t>Test selected Food Recognition API’s and collect the results.</w:t>
      </w:r>
    </w:p>
    <w:p w14:paraId="265E8BA8" w14:textId="6042D756" w:rsidR="007C4438" w:rsidRDefault="0057398A" w:rsidP="005E1925">
      <w:pPr>
        <w:pStyle w:val="ListParagraph"/>
        <w:numPr>
          <w:ilvl w:val="0"/>
          <w:numId w:val="23"/>
        </w:numPr>
        <w:spacing w:line="480" w:lineRule="auto"/>
      </w:pPr>
      <w:r>
        <w:t xml:space="preserve">Compare the accuracy and quality of the </w:t>
      </w:r>
      <w:r w:rsidR="00D66806">
        <w:t>results between different</w:t>
      </w:r>
      <w:r w:rsidR="006056F0">
        <w:t xml:space="preserve"> Food Recognition</w:t>
      </w:r>
      <w:r w:rsidR="00D66806">
        <w:t xml:space="preserve"> API’s</w:t>
      </w:r>
    </w:p>
    <w:p w14:paraId="2A7156BB" w14:textId="45BE3FED" w:rsidR="00D66806" w:rsidRDefault="006056F0" w:rsidP="005E1925">
      <w:pPr>
        <w:pStyle w:val="ListParagraph"/>
        <w:numPr>
          <w:ilvl w:val="0"/>
          <w:numId w:val="23"/>
        </w:numPr>
        <w:spacing w:line="480" w:lineRule="auto"/>
      </w:pPr>
      <w:r>
        <w:t>Analyze and Understand</w:t>
      </w:r>
      <w:r w:rsidR="00407D61">
        <w:t xml:space="preserve"> </w:t>
      </w:r>
      <w:r>
        <w:t xml:space="preserve">Food Recognition API available in </w:t>
      </w:r>
      <w:r w:rsidR="002465DF">
        <w:t>open-source</w:t>
      </w:r>
      <w:r w:rsidR="00407D61">
        <w:t xml:space="preserve"> communit</w:t>
      </w:r>
      <w:r>
        <w:t>y.</w:t>
      </w:r>
    </w:p>
    <w:p w14:paraId="5FE37AD6" w14:textId="22113E20" w:rsidR="00655F3F" w:rsidRDefault="00655F3F" w:rsidP="005E1925">
      <w:pPr>
        <w:pStyle w:val="ListParagraph"/>
        <w:numPr>
          <w:ilvl w:val="0"/>
          <w:numId w:val="23"/>
        </w:numPr>
        <w:spacing w:line="480" w:lineRule="auto"/>
      </w:pPr>
      <w:r>
        <w:t>Enhance the Open-source Food Recognition API functionality using Open AI.</w:t>
      </w:r>
    </w:p>
    <w:p w14:paraId="624A2DCB" w14:textId="377E3186" w:rsidR="00407D61" w:rsidRDefault="000B1143" w:rsidP="005E1925">
      <w:pPr>
        <w:pStyle w:val="ListParagraph"/>
        <w:numPr>
          <w:ilvl w:val="0"/>
          <w:numId w:val="23"/>
        </w:numPr>
        <w:spacing w:line="480" w:lineRule="auto"/>
      </w:pPr>
      <w:r>
        <w:t>Test the Open-source Food Recognition API using food image dataset.</w:t>
      </w:r>
    </w:p>
    <w:p w14:paraId="4C07E068" w14:textId="1A4AABB8" w:rsidR="00242633" w:rsidRDefault="00A74636" w:rsidP="005E1925">
      <w:pPr>
        <w:pStyle w:val="ListParagraph"/>
        <w:numPr>
          <w:ilvl w:val="0"/>
          <w:numId w:val="23"/>
        </w:numPr>
        <w:spacing w:line="480" w:lineRule="auto"/>
      </w:pPr>
      <w:r>
        <w:t xml:space="preserve">Compare the quality of </w:t>
      </w:r>
      <w:r w:rsidR="000B1143">
        <w:t>Food R</w:t>
      </w:r>
      <w:r>
        <w:t>ecognition abilities between open-source and proprietary API’s.</w:t>
      </w:r>
    </w:p>
    <w:p w14:paraId="1A7C9AE9" w14:textId="19463639" w:rsidR="00854715" w:rsidRPr="00854715" w:rsidRDefault="00350568" w:rsidP="005722D7">
      <w:pPr>
        <w:pStyle w:val="Heading1"/>
        <w:numPr>
          <w:ilvl w:val="0"/>
          <w:numId w:val="7"/>
        </w:numPr>
        <w:rPr>
          <w:sz w:val="32"/>
          <w:szCs w:val="32"/>
        </w:rPr>
      </w:pPr>
      <w:bookmarkStart w:id="12" w:name="_Toc184981019"/>
      <w:r w:rsidRPr="00854715">
        <w:rPr>
          <w:sz w:val="32"/>
          <w:szCs w:val="32"/>
        </w:rPr>
        <w:t>Research Questions</w:t>
      </w:r>
      <w:bookmarkEnd w:id="12"/>
      <w:r w:rsidRPr="00854715">
        <w:rPr>
          <w:sz w:val="32"/>
          <w:szCs w:val="32"/>
        </w:rPr>
        <w:t xml:space="preserve"> </w:t>
      </w:r>
    </w:p>
    <w:p w14:paraId="4772CF7C" w14:textId="58D81967" w:rsidR="0018050F" w:rsidRDefault="00FD192F" w:rsidP="002E1A44">
      <w:pPr>
        <w:spacing w:line="480" w:lineRule="auto"/>
        <w:ind w:left="360" w:firstLine="360"/>
      </w:pPr>
      <w:r>
        <w:t xml:space="preserve">There </w:t>
      </w:r>
      <w:r w:rsidR="002E1A44">
        <w:t>is</w:t>
      </w:r>
      <w:r>
        <w:t xml:space="preserve"> </w:t>
      </w:r>
      <w:r w:rsidR="007775B4">
        <w:t>much</w:t>
      </w:r>
      <w:r>
        <w:t xml:space="preserve"> </w:t>
      </w:r>
      <w:r w:rsidR="002E1A44">
        <w:t>ongoing research</w:t>
      </w:r>
      <w:r>
        <w:t xml:space="preserve"> </w:t>
      </w:r>
      <w:r w:rsidR="002E1A44">
        <w:t xml:space="preserve">to automatically recognize food, ingredients and their respective nutritional values accurately. But still there are </w:t>
      </w:r>
      <w:r w:rsidR="008F1032">
        <w:t>a lot</w:t>
      </w:r>
      <w:r w:rsidR="002E1A44">
        <w:t xml:space="preserve"> of open questions in their accuracy and availability</w:t>
      </w:r>
      <w:r w:rsidR="00026463">
        <w:t xml:space="preserve"> (</w:t>
      </w:r>
      <w:r w:rsidR="00026463" w:rsidRPr="007F28D8">
        <w:t>Li, X., Yin, A., Choi, H. Y., Chan, V., Allman-Farinelli, M., &amp; Chen, J. 2024)</w:t>
      </w:r>
      <w:r w:rsidR="002E1A44">
        <w:t>.</w:t>
      </w:r>
      <w:r w:rsidR="00026463">
        <w:t xml:space="preserve"> The critical functionality that gains more advantage in proprietary model which is not available in </w:t>
      </w:r>
      <w:r w:rsidR="00517EF5">
        <w:t>open source</w:t>
      </w:r>
      <w:r w:rsidR="00026463">
        <w:t xml:space="preserve"> is identifying quantity of ingredients in food images.</w:t>
      </w:r>
    </w:p>
    <w:p w14:paraId="10AD4C5F" w14:textId="6AE7F3E8" w:rsidR="00854715" w:rsidRDefault="00350568" w:rsidP="00670BDE">
      <w:pPr>
        <w:pStyle w:val="ListParagraph"/>
        <w:ind w:left="360"/>
      </w:pPr>
      <w:r w:rsidRPr="00854715">
        <w:t>The following research questions (RQs) have been</w:t>
      </w:r>
      <w:r w:rsidRPr="00350568">
        <w:t xml:space="preserve"> formulated for this study: </w:t>
      </w:r>
    </w:p>
    <w:p w14:paraId="37C56879" w14:textId="77777777" w:rsidR="005D2F1B" w:rsidRDefault="005D2F1B" w:rsidP="00670BDE">
      <w:pPr>
        <w:pStyle w:val="ListParagraph"/>
        <w:ind w:left="360"/>
      </w:pPr>
    </w:p>
    <w:p w14:paraId="2DC022EE" w14:textId="24E787E4" w:rsidR="005D2F1B" w:rsidRPr="005D2F1B" w:rsidRDefault="005D2F1B" w:rsidP="005D2F1B">
      <w:pPr>
        <w:pStyle w:val="ListParagraph"/>
        <w:spacing w:line="480" w:lineRule="auto"/>
        <w:ind w:left="1080"/>
      </w:pPr>
      <w:r w:rsidRPr="005D2F1B">
        <w:rPr>
          <w:b/>
          <w:bCs/>
        </w:rPr>
        <w:t xml:space="preserve">RQ1: </w:t>
      </w:r>
      <w:r w:rsidRPr="005D2F1B">
        <w:t>How accurate Proprietary Food Recognition API’s in identifying food, quantity and nutritional value from an Image</w:t>
      </w:r>
      <w:r w:rsidR="00AA1206">
        <w:t>?</w:t>
      </w:r>
    </w:p>
    <w:p w14:paraId="309C7AD8" w14:textId="77777777" w:rsidR="00854715" w:rsidRDefault="00854715" w:rsidP="00350568">
      <w:pPr>
        <w:pStyle w:val="ListParagraph"/>
      </w:pPr>
    </w:p>
    <w:p w14:paraId="55B7AB02" w14:textId="7CAA61A5" w:rsidR="00670BDE" w:rsidRDefault="00350568" w:rsidP="00335966">
      <w:pPr>
        <w:pStyle w:val="ListParagraph"/>
        <w:spacing w:line="480" w:lineRule="auto"/>
        <w:ind w:left="1080"/>
      </w:pPr>
      <w:r w:rsidRPr="00B432EF">
        <w:rPr>
          <w:b/>
          <w:bCs/>
        </w:rPr>
        <w:t>RQ</w:t>
      </w:r>
      <w:r w:rsidR="00335966">
        <w:rPr>
          <w:b/>
          <w:bCs/>
        </w:rPr>
        <w:t>2</w:t>
      </w:r>
      <w:r w:rsidRPr="00B432EF">
        <w:rPr>
          <w:b/>
          <w:bCs/>
        </w:rPr>
        <w:t>:</w:t>
      </w:r>
      <w:r w:rsidRPr="00350568">
        <w:t xml:space="preserve"> </w:t>
      </w:r>
      <w:r w:rsidR="00AA1206">
        <w:t>How Open AI can enhance Open-Source Food Recognition API’s?</w:t>
      </w:r>
    </w:p>
    <w:p w14:paraId="14BC5FB1" w14:textId="5E8D0AF3" w:rsidR="00471BAC" w:rsidRDefault="00E92E06" w:rsidP="00335966">
      <w:pPr>
        <w:pStyle w:val="ListParagraph"/>
        <w:spacing w:line="480" w:lineRule="auto"/>
        <w:ind w:left="1080"/>
      </w:pPr>
      <w:r w:rsidRPr="6DB2EB20">
        <w:rPr>
          <w:b/>
          <w:bCs/>
        </w:rPr>
        <w:t>RQ3:</w:t>
      </w:r>
      <w:r>
        <w:t xml:space="preserve"> </w:t>
      </w:r>
      <w:r w:rsidR="004B6976">
        <w:t xml:space="preserve">How accurate Open-Source Food Recognition API compared to Proprietary Food Recognition API’s in </w:t>
      </w:r>
      <w:r w:rsidR="004B6976" w:rsidRPr="005D2F1B">
        <w:t>identifying food, quantity and nutritional value from an Image</w:t>
      </w:r>
      <w:r w:rsidR="004B6976">
        <w:t>?</w:t>
      </w:r>
    </w:p>
    <w:tbl>
      <w:tblPr>
        <w:tblStyle w:val="GridTable4-Accent1"/>
        <w:tblW w:w="0" w:type="auto"/>
        <w:tblInd w:w="1795" w:type="dxa"/>
        <w:tblLook w:val="04A0" w:firstRow="1" w:lastRow="0" w:firstColumn="1" w:lastColumn="0" w:noHBand="0" w:noVBand="1"/>
      </w:tblPr>
      <w:tblGrid>
        <w:gridCol w:w="2700"/>
        <w:gridCol w:w="2610"/>
      </w:tblGrid>
      <w:tr w:rsidR="004354C2" w14:paraId="01F1910F" w14:textId="77777777" w:rsidTr="00C306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6604C118" w14:textId="0BC292FD" w:rsidR="004354C2" w:rsidRDefault="004354C2" w:rsidP="004354C2">
            <w:pPr>
              <w:pStyle w:val="ListParagraph"/>
              <w:spacing w:line="480" w:lineRule="auto"/>
              <w:ind w:left="0"/>
              <w:jc w:val="center"/>
            </w:pPr>
            <w:r>
              <w:t>Research Questions</w:t>
            </w:r>
          </w:p>
        </w:tc>
        <w:tc>
          <w:tcPr>
            <w:tcW w:w="2610" w:type="dxa"/>
          </w:tcPr>
          <w:p w14:paraId="5F70B58B" w14:textId="2CA77805" w:rsidR="004354C2" w:rsidRDefault="004354C2" w:rsidP="004354C2">
            <w:pPr>
              <w:pStyle w:val="ListParagraph"/>
              <w:spacing w:line="480" w:lineRule="auto"/>
              <w:ind w:left="0"/>
              <w:jc w:val="center"/>
              <w:cnfStyle w:val="100000000000" w:firstRow="1" w:lastRow="0" w:firstColumn="0" w:lastColumn="0" w:oddVBand="0" w:evenVBand="0" w:oddHBand="0" w:evenHBand="0" w:firstRowFirstColumn="0" w:firstRowLastColumn="0" w:lastRowFirstColumn="0" w:lastRowLastColumn="0"/>
            </w:pPr>
            <w:r>
              <w:t>Objectives Addressed</w:t>
            </w:r>
          </w:p>
        </w:tc>
      </w:tr>
      <w:tr w:rsidR="004354C2" w14:paraId="16E6AA88" w14:textId="77777777" w:rsidTr="009A7088">
        <w:trPr>
          <w:cnfStyle w:val="000000100000" w:firstRow="0" w:lastRow="0" w:firstColumn="0" w:lastColumn="0" w:oddVBand="0" w:evenVBand="0" w:oddHBand="1" w:evenHBand="0" w:firstRowFirstColumn="0" w:firstRowLastColumn="0" w:lastRowFirstColumn="0" w:lastRowLastColumn="0"/>
          <w:trHeight w:val="512"/>
        </w:trPr>
        <w:tc>
          <w:tcPr>
            <w:cnfStyle w:val="001000000000" w:firstRow="0" w:lastRow="0" w:firstColumn="1" w:lastColumn="0" w:oddVBand="0" w:evenVBand="0" w:oddHBand="0" w:evenHBand="0" w:firstRowFirstColumn="0" w:firstRowLastColumn="0" w:lastRowFirstColumn="0" w:lastRowLastColumn="0"/>
            <w:tcW w:w="2700" w:type="dxa"/>
            <w:vAlign w:val="center"/>
          </w:tcPr>
          <w:p w14:paraId="2B568DB8" w14:textId="402B5EB7" w:rsidR="004354C2" w:rsidRDefault="004354C2" w:rsidP="004354C2">
            <w:pPr>
              <w:pStyle w:val="ListParagraph"/>
              <w:ind w:left="0"/>
            </w:pPr>
            <w:r>
              <w:t>RQ1</w:t>
            </w:r>
          </w:p>
        </w:tc>
        <w:tc>
          <w:tcPr>
            <w:tcW w:w="2610" w:type="dxa"/>
            <w:vAlign w:val="center"/>
          </w:tcPr>
          <w:p w14:paraId="32879833" w14:textId="7BFF626F" w:rsidR="004354C2" w:rsidRDefault="009A7088" w:rsidP="009A7088">
            <w:pPr>
              <w:pStyle w:val="ListParagraph"/>
              <w:ind w:left="0"/>
              <w:cnfStyle w:val="000000100000" w:firstRow="0" w:lastRow="0" w:firstColumn="0" w:lastColumn="0" w:oddVBand="0" w:evenVBand="0" w:oddHBand="1" w:evenHBand="0" w:firstRowFirstColumn="0" w:firstRowLastColumn="0" w:lastRowFirstColumn="0" w:lastRowLastColumn="0"/>
            </w:pPr>
            <w:r>
              <w:t>1, 2, 3, 4</w:t>
            </w:r>
          </w:p>
        </w:tc>
      </w:tr>
      <w:tr w:rsidR="004354C2" w14:paraId="3588BB66" w14:textId="77777777" w:rsidTr="009A7088">
        <w:trPr>
          <w:trHeight w:val="530"/>
        </w:trPr>
        <w:tc>
          <w:tcPr>
            <w:cnfStyle w:val="001000000000" w:firstRow="0" w:lastRow="0" w:firstColumn="1" w:lastColumn="0" w:oddVBand="0" w:evenVBand="0" w:oddHBand="0" w:evenHBand="0" w:firstRowFirstColumn="0" w:firstRowLastColumn="0" w:lastRowFirstColumn="0" w:lastRowLastColumn="0"/>
            <w:tcW w:w="2700" w:type="dxa"/>
            <w:vAlign w:val="center"/>
          </w:tcPr>
          <w:p w14:paraId="2A28DA41" w14:textId="139CEA37" w:rsidR="004354C2" w:rsidRDefault="004354C2" w:rsidP="00C306B8">
            <w:pPr>
              <w:pStyle w:val="ListParagraph"/>
              <w:ind w:left="0"/>
            </w:pPr>
            <w:r>
              <w:t>RQ2</w:t>
            </w:r>
          </w:p>
        </w:tc>
        <w:tc>
          <w:tcPr>
            <w:tcW w:w="2610" w:type="dxa"/>
            <w:vAlign w:val="center"/>
          </w:tcPr>
          <w:p w14:paraId="7C49C7F3" w14:textId="599FED00" w:rsidR="004354C2" w:rsidRDefault="00984F3E" w:rsidP="009A7088">
            <w:pPr>
              <w:pStyle w:val="ListParagraph"/>
              <w:ind w:left="0"/>
              <w:cnfStyle w:val="000000000000" w:firstRow="0" w:lastRow="0" w:firstColumn="0" w:lastColumn="0" w:oddVBand="0" w:evenVBand="0" w:oddHBand="0" w:evenHBand="0" w:firstRowFirstColumn="0" w:firstRowLastColumn="0" w:lastRowFirstColumn="0" w:lastRowLastColumn="0"/>
            </w:pPr>
            <w:r>
              <w:t>5,</w:t>
            </w:r>
            <w:r w:rsidR="009A7088">
              <w:t>6</w:t>
            </w:r>
          </w:p>
        </w:tc>
      </w:tr>
      <w:tr w:rsidR="004354C2" w14:paraId="49A1A9DE" w14:textId="77777777" w:rsidTr="009A7088">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2700" w:type="dxa"/>
            <w:vAlign w:val="center"/>
          </w:tcPr>
          <w:p w14:paraId="4005C96D" w14:textId="7686AE3F" w:rsidR="004354C2" w:rsidRDefault="004354C2" w:rsidP="00C306B8">
            <w:pPr>
              <w:pStyle w:val="ListParagraph"/>
              <w:ind w:left="0"/>
            </w:pPr>
            <w:r>
              <w:t>RQ3</w:t>
            </w:r>
          </w:p>
        </w:tc>
        <w:tc>
          <w:tcPr>
            <w:tcW w:w="2610" w:type="dxa"/>
            <w:vAlign w:val="center"/>
          </w:tcPr>
          <w:p w14:paraId="390D2DC5" w14:textId="79F3DA9A" w:rsidR="004354C2" w:rsidRDefault="00984F3E" w:rsidP="009A7088">
            <w:pPr>
              <w:pStyle w:val="ListParagraph"/>
              <w:ind w:left="0"/>
              <w:cnfStyle w:val="000000100000" w:firstRow="0" w:lastRow="0" w:firstColumn="0" w:lastColumn="0" w:oddVBand="0" w:evenVBand="0" w:oddHBand="1" w:evenHBand="0" w:firstRowFirstColumn="0" w:firstRowLastColumn="0" w:lastRowFirstColumn="0" w:lastRowLastColumn="0"/>
            </w:pPr>
            <w:r>
              <w:t>7,8</w:t>
            </w:r>
          </w:p>
        </w:tc>
      </w:tr>
    </w:tbl>
    <w:p w14:paraId="21194710" w14:textId="027EBC79" w:rsidR="007D6CB4" w:rsidRPr="001D378F" w:rsidRDefault="0092190C" w:rsidP="001D378F">
      <w:pPr>
        <w:pStyle w:val="ListParagraph"/>
        <w:spacing w:before="120" w:after="0" w:line="480" w:lineRule="auto"/>
        <w:ind w:left="1440"/>
        <w:rPr>
          <w:b/>
          <w:bCs/>
        </w:rPr>
      </w:pPr>
      <w:r>
        <w:t xml:space="preserve">        </w:t>
      </w:r>
      <w:r w:rsidRPr="001D378F">
        <w:rPr>
          <w:b/>
          <w:bCs/>
        </w:rPr>
        <w:t>Table 3: Corelate Research Questions with Objectives</w:t>
      </w:r>
    </w:p>
    <w:p w14:paraId="3ED7A906" w14:textId="77777777" w:rsidR="006F1AC5" w:rsidRPr="00607CFC" w:rsidRDefault="006F1AC5" w:rsidP="006F1AC5">
      <w:pPr>
        <w:pStyle w:val="Heading1"/>
        <w:numPr>
          <w:ilvl w:val="0"/>
          <w:numId w:val="7"/>
        </w:numPr>
        <w:rPr>
          <w:sz w:val="32"/>
          <w:szCs w:val="32"/>
        </w:rPr>
      </w:pPr>
      <w:bookmarkStart w:id="13" w:name="_Toc184981020"/>
      <w:r>
        <w:rPr>
          <w:sz w:val="32"/>
          <w:szCs w:val="32"/>
        </w:rPr>
        <w:t>Conclusion</w:t>
      </w:r>
      <w:bookmarkEnd w:id="13"/>
    </w:p>
    <w:p w14:paraId="727C331A" w14:textId="67C8E341" w:rsidR="006F1AC5" w:rsidRDefault="006F1AC5" w:rsidP="006F1AC5">
      <w:pPr>
        <w:spacing w:line="480" w:lineRule="auto"/>
        <w:ind w:left="360" w:firstLine="360"/>
      </w:pPr>
      <w:commentRangeStart w:id="14"/>
      <w:r>
        <w:t xml:space="preserve">There are number of API’s available in the market, but they are expensive to build an application. </w:t>
      </w:r>
      <w:commentRangeEnd w:id="14"/>
      <w:r w:rsidR="00F50EC8">
        <w:rPr>
          <w:rStyle w:val="CommentReference"/>
        </w:rPr>
        <w:commentReference w:id="14"/>
      </w:r>
      <w:r>
        <w:t xml:space="preserve">And there is very limited </w:t>
      </w:r>
      <w:r w:rsidR="00E90517">
        <w:t>research done in identifying quantity and nutritional value from Food Images.</w:t>
      </w:r>
      <w:r>
        <w:t xml:space="preserve"> Any new research and development in food recognition would be really appreciated by the open-source community.</w:t>
      </w:r>
    </w:p>
    <w:p w14:paraId="0D9C4E53" w14:textId="77777777" w:rsidR="008F61E0" w:rsidRDefault="008F61E0">
      <w:pPr>
        <w:rPr>
          <w:rFonts w:asciiTheme="majorHAnsi" w:eastAsiaTheme="majorEastAsia" w:hAnsiTheme="majorHAnsi" w:cstheme="majorBidi"/>
          <w:color w:val="0F4761" w:themeColor="accent1" w:themeShade="BF"/>
          <w:sz w:val="40"/>
          <w:szCs w:val="40"/>
        </w:rPr>
      </w:pPr>
      <w:r>
        <w:br w:type="page"/>
      </w:r>
    </w:p>
    <w:p w14:paraId="788B8A61" w14:textId="0D4E3D8F" w:rsidR="00C83160" w:rsidRPr="00452682" w:rsidRDefault="00C83160" w:rsidP="00C83160">
      <w:pPr>
        <w:pStyle w:val="Heading1"/>
      </w:pPr>
      <w:bookmarkStart w:id="15" w:name="_Toc184981021"/>
      <w:r w:rsidRPr="00C83160">
        <w:lastRenderedPageBreak/>
        <w:t>Preliminary Literature Review</w:t>
      </w:r>
      <w:bookmarkEnd w:id="15"/>
    </w:p>
    <w:p w14:paraId="3B243ED7" w14:textId="77777777" w:rsidR="00C83160" w:rsidRDefault="00C83160" w:rsidP="00C83160"/>
    <w:p w14:paraId="25E813CC" w14:textId="10135D9C" w:rsidR="00DD40AB" w:rsidRDefault="00C14C73" w:rsidP="007775B4">
      <w:pPr>
        <w:spacing w:line="480" w:lineRule="auto"/>
        <w:ind w:firstLine="720"/>
      </w:pPr>
      <w:r w:rsidRPr="00C14C73">
        <w:t xml:space="preserve">The literature related to the proposed research will be examined and reviewed in this Preliminary Literature Review </w:t>
      </w:r>
      <w:r w:rsidR="00517EF5" w:rsidRPr="00C14C73">
        <w:t>section.</w:t>
      </w:r>
    </w:p>
    <w:p w14:paraId="6467B1B2" w14:textId="7029198E" w:rsidR="009C5DCB" w:rsidRPr="003902A8" w:rsidRDefault="003902A8" w:rsidP="003902A8">
      <w:pPr>
        <w:pStyle w:val="Heading1"/>
        <w:numPr>
          <w:ilvl w:val="0"/>
          <w:numId w:val="22"/>
        </w:numPr>
        <w:rPr>
          <w:sz w:val="32"/>
          <w:szCs w:val="32"/>
        </w:rPr>
      </w:pPr>
      <w:bookmarkStart w:id="16" w:name="_Toc184981022"/>
      <w:r w:rsidRPr="003902A8">
        <w:rPr>
          <w:sz w:val="32"/>
          <w:szCs w:val="32"/>
        </w:rPr>
        <w:t>Image Recognition</w:t>
      </w:r>
      <w:bookmarkEnd w:id="16"/>
    </w:p>
    <w:p w14:paraId="52F7D732" w14:textId="65409A1A" w:rsidR="0087764C" w:rsidRDefault="0087764C" w:rsidP="008659F4">
      <w:pPr>
        <w:spacing w:line="480" w:lineRule="auto"/>
        <w:ind w:left="360" w:firstLine="360"/>
      </w:pPr>
      <w:r w:rsidRPr="0087764C">
        <w:t xml:space="preserve">In </w:t>
      </w:r>
      <w:r>
        <w:t>any</w:t>
      </w:r>
      <w:r w:rsidRPr="0087764C">
        <w:t xml:space="preserve"> image identification, the algorithms are trained using a specific </w:t>
      </w:r>
      <w:r>
        <w:t>set of</w:t>
      </w:r>
      <w:r w:rsidRPr="0087764C">
        <w:t xml:space="preserve"> images</w:t>
      </w:r>
      <w:r>
        <w:t xml:space="preserve"> which is typically called </w:t>
      </w:r>
      <w:r w:rsidR="009A0ACD">
        <w:t>a</w:t>
      </w:r>
      <w:r>
        <w:t xml:space="preserve"> trai</w:t>
      </w:r>
      <w:r w:rsidRPr="0087764C">
        <w:t xml:space="preserve">ning set. </w:t>
      </w:r>
      <w:r>
        <w:t>These</w:t>
      </w:r>
      <w:r w:rsidRPr="0087764C">
        <w:t xml:space="preserve"> algorithms are</w:t>
      </w:r>
      <w:r>
        <w:t xml:space="preserve"> further</w:t>
      </w:r>
      <w:r w:rsidRPr="0087764C">
        <w:t xml:space="preserve"> evaluated </w:t>
      </w:r>
      <w:r>
        <w:t>using the</w:t>
      </w:r>
      <w:r w:rsidRPr="0087764C">
        <w:t xml:space="preserve"> images that are not included in the training set. The</w:t>
      </w:r>
      <w:r>
        <w:t xml:space="preserve"> </w:t>
      </w:r>
      <w:r w:rsidR="009A0ACD">
        <w:t>aim</w:t>
      </w:r>
      <w:r>
        <w:t xml:space="preserve"> of </w:t>
      </w:r>
      <w:r w:rsidRPr="0087764C">
        <w:t xml:space="preserve">image </w:t>
      </w:r>
      <w:r w:rsidR="009A0ACD" w:rsidRPr="0087764C">
        <w:t>classification</w:t>
      </w:r>
      <w:r w:rsidRPr="0087764C">
        <w:t xml:space="preserve"> </w:t>
      </w:r>
      <w:r>
        <w:t>is</w:t>
      </w:r>
      <w:r w:rsidRPr="0087764C">
        <w:t xml:space="preserve"> to assign one predefined class to new instances of image depicting a food instance. During the training stage, the training images </w:t>
      </w:r>
      <w:r w:rsidR="009A0ACD">
        <w:t>are processed</w:t>
      </w:r>
      <w:r w:rsidR="00B67A83">
        <w:t xml:space="preserve"> through </w:t>
      </w:r>
      <w:r w:rsidR="009A0ACD">
        <w:t>a variety</w:t>
      </w:r>
      <w:r w:rsidR="00B67A83">
        <w:t xml:space="preserve"> of classifier and vector models. Once a model is trained then further input </w:t>
      </w:r>
      <w:r w:rsidRPr="0087764C">
        <w:t>image is compared with a set of already known images (i.e., training images) and the identification is performed comparing the images through similarity measures after their representation in the feature space.</w:t>
      </w:r>
      <w:r w:rsidR="00D317DD">
        <w:t xml:space="preserve"> (</w:t>
      </w:r>
      <w:r w:rsidR="00D317DD" w:rsidRPr="002A17F9">
        <w:t>Allegra, Dario</w:t>
      </w:r>
      <w:r w:rsidR="00D317DD">
        <w:t xml:space="preserve"> 2020)</w:t>
      </w:r>
    </w:p>
    <w:p w14:paraId="261EA2DF" w14:textId="52527AD3" w:rsidR="00600D43" w:rsidRDefault="00B46565" w:rsidP="008659F4">
      <w:pPr>
        <w:spacing w:line="480" w:lineRule="auto"/>
        <w:ind w:left="360" w:firstLine="360"/>
      </w:pPr>
      <w:r w:rsidRPr="00B46565">
        <w:t>Convolutional Neural Networks</w:t>
      </w:r>
      <w:r>
        <w:t xml:space="preserve"> (</w:t>
      </w:r>
      <w:r w:rsidR="00600D43" w:rsidRPr="00600D43">
        <w:t>CNN</w:t>
      </w:r>
      <w:r>
        <w:t>)</w:t>
      </w:r>
      <w:r w:rsidR="00600D43" w:rsidRPr="00600D43">
        <w:t xml:space="preserve"> is </w:t>
      </w:r>
      <w:r w:rsidR="00E11266" w:rsidRPr="00600D43">
        <w:t>a popular</w:t>
      </w:r>
      <w:r w:rsidR="00600D43" w:rsidRPr="00600D43">
        <w:t xml:space="preserve"> and widely used neural network in computer vision</w:t>
      </w:r>
      <w:r w:rsidR="00E11266">
        <w:t xml:space="preserve"> based </w:t>
      </w:r>
      <w:r w:rsidR="00AE1995">
        <w:t>research</w:t>
      </w:r>
      <w:r w:rsidR="00600D43" w:rsidRPr="00600D43">
        <w:t xml:space="preserve">. Figure 1 </w:t>
      </w:r>
      <w:r w:rsidR="00E11266">
        <w:t>explains how images are being processed through CNN Model s</w:t>
      </w:r>
      <w:r w:rsidR="00600D43" w:rsidRPr="00600D43">
        <w:t>equential convolution and pooling processes</w:t>
      </w:r>
      <w:r w:rsidR="00E11266">
        <w:t>. And how images are processed as</w:t>
      </w:r>
      <w:r w:rsidR="00600D43" w:rsidRPr="00600D43">
        <w:t xml:space="preserve"> feature maps and classified through the entire connection layer.</w:t>
      </w:r>
      <w:r w:rsidR="00C106F0">
        <w:t xml:space="preserve"> (</w:t>
      </w:r>
      <w:r w:rsidR="000825ED" w:rsidRPr="000825ED">
        <w:t>Lubura, J., Pezo, L., Sandu, M. A., Voronova, V., Donsì, F.</w:t>
      </w:r>
      <w:r w:rsidR="000825ED">
        <w:t xml:space="preserve"> 2022</w:t>
      </w:r>
      <w:r w:rsidR="00C106F0" w:rsidRPr="00C106F0">
        <w:t>)</w:t>
      </w:r>
    </w:p>
    <w:p w14:paraId="0CF92639" w14:textId="1645EEA3" w:rsidR="00600D43" w:rsidRDefault="00600D43" w:rsidP="008659F4">
      <w:pPr>
        <w:spacing w:line="480" w:lineRule="auto"/>
        <w:ind w:left="360" w:firstLine="360"/>
        <w:rPr>
          <w:ins w:id="17" w:author="Siobhan Drohan" w:date="2025-03-24T15:54:00Z" w16du:dateUtc="2025-03-24T15:54:00Z"/>
        </w:rPr>
      </w:pPr>
      <w:r>
        <w:rPr>
          <w:noProof/>
        </w:rPr>
        <w:drawing>
          <wp:inline distT="0" distB="0" distL="0" distR="0" wp14:anchorId="29FC21A4" wp14:editId="7BE7F529">
            <wp:extent cx="4242435" cy="1170432"/>
            <wp:effectExtent l="0" t="0" r="5715" b="0"/>
            <wp:docPr id="898420523" name="Picture 12" descr="A diagram of a lay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420523" name="Picture 12" descr="A diagram of a layer&#10;&#10;AI-generated content may be incorrec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99541" cy="1186187"/>
                    </a:xfrm>
                    <a:prstGeom prst="rect">
                      <a:avLst/>
                    </a:prstGeom>
                    <a:noFill/>
                    <a:ln>
                      <a:noFill/>
                    </a:ln>
                  </pic:spPr>
                </pic:pic>
              </a:graphicData>
            </a:graphic>
          </wp:inline>
        </w:drawing>
      </w:r>
    </w:p>
    <w:p w14:paraId="7B5FECE7" w14:textId="064A65AF" w:rsidR="00AE7557" w:rsidRDefault="00AE7557" w:rsidP="00884B40">
      <w:pPr>
        <w:spacing w:line="480" w:lineRule="auto"/>
        <w:ind w:left="360" w:firstLine="360"/>
      </w:pPr>
      <w:r w:rsidRPr="00AE7557">
        <w:t xml:space="preserve">Figure </w:t>
      </w:r>
      <w:r>
        <w:t>2</w:t>
      </w:r>
      <w:r w:rsidRPr="00AE7557">
        <w:t xml:space="preserve">: </w:t>
      </w:r>
      <w:r>
        <w:t>Image Recognition</w:t>
      </w:r>
      <w:r w:rsidR="009D4E4F">
        <w:t xml:space="preserve"> using CNN</w:t>
      </w:r>
      <w:r w:rsidRPr="00AE7557">
        <w:t xml:space="preserve"> (</w:t>
      </w:r>
      <w:r w:rsidRPr="00C106F0">
        <w:t>Yanai, K., &amp; Kawano, Y. 2015</w:t>
      </w:r>
      <w:r w:rsidRPr="00AE7557">
        <w:t>)</w:t>
      </w:r>
    </w:p>
    <w:p w14:paraId="2BFB6FCA" w14:textId="00819D14" w:rsidR="00884B40" w:rsidRPr="00884B40" w:rsidRDefault="00AE1995" w:rsidP="00884B40">
      <w:pPr>
        <w:spacing w:line="480" w:lineRule="auto"/>
        <w:ind w:left="360" w:firstLine="360"/>
      </w:pPr>
      <w:r>
        <w:lastRenderedPageBreak/>
        <w:t xml:space="preserve">CNN focuses on </w:t>
      </w:r>
      <w:r w:rsidR="00884B40" w:rsidRPr="00884B40">
        <w:t xml:space="preserve">sparse connection and weight, which </w:t>
      </w:r>
      <w:r>
        <w:t xml:space="preserve">helps to </w:t>
      </w:r>
      <w:r w:rsidR="00884B40" w:rsidRPr="00884B40">
        <w:t>increase the size of the network without increasing the training data</w:t>
      </w:r>
      <w:r>
        <w:t xml:space="preserve"> to</w:t>
      </w:r>
      <w:r w:rsidR="00884B40" w:rsidRPr="00884B40">
        <w:t xml:space="preserve"> train more complex models. </w:t>
      </w:r>
      <w:r>
        <w:t xml:space="preserve">To achieve </w:t>
      </w:r>
      <w:r w:rsidR="0044287D">
        <w:t>the required</w:t>
      </w:r>
      <w:r>
        <w:t xml:space="preserve"> volume layer, researchers scale the data using </w:t>
      </w:r>
      <w:r w:rsidR="00884B40" w:rsidRPr="00884B40">
        <w:t>two linear parameters, so as to satisfy the dispersion of 1 and the average value of 0, and then input it into the lower layer through the activation function.</w:t>
      </w:r>
      <w:r w:rsidR="00780C38">
        <w:t xml:space="preserve"> (</w:t>
      </w:r>
      <w:r w:rsidR="001B1260" w:rsidRPr="00AC58DB">
        <w:t>Nath, S.; Naskar, R.</w:t>
      </w:r>
      <w:r w:rsidR="001B1260">
        <w:t xml:space="preserve"> 2021</w:t>
      </w:r>
      <w:r w:rsidR="00780C38" w:rsidRPr="00780C38">
        <w:t>)</w:t>
      </w:r>
    </w:p>
    <w:p w14:paraId="7CFE03CD" w14:textId="73C63D2B" w:rsidR="00197919" w:rsidRPr="003902A8" w:rsidRDefault="00197919" w:rsidP="00197919">
      <w:pPr>
        <w:pStyle w:val="Heading1"/>
        <w:numPr>
          <w:ilvl w:val="0"/>
          <w:numId w:val="22"/>
        </w:numPr>
        <w:rPr>
          <w:sz w:val="32"/>
          <w:szCs w:val="32"/>
        </w:rPr>
      </w:pPr>
      <w:bookmarkStart w:id="18" w:name="_Toc184981023"/>
      <w:r>
        <w:rPr>
          <w:sz w:val="32"/>
          <w:szCs w:val="32"/>
        </w:rPr>
        <w:t>Food</w:t>
      </w:r>
      <w:r w:rsidRPr="003902A8">
        <w:rPr>
          <w:sz w:val="32"/>
          <w:szCs w:val="32"/>
        </w:rPr>
        <w:t xml:space="preserve"> Recognition</w:t>
      </w:r>
      <w:bookmarkEnd w:id="18"/>
    </w:p>
    <w:p w14:paraId="0D9F31D9" w14:textId="0C80E67E" w:rsidR="00197919" w:rsidRDefault="00744E80" w:rsidP="008659F4">
      <w:pPr>
        <w:spacing w:line="480" w:lineRule="auto"/>
        <w:ind w:left="360" w:firstLine="360"/>
      </w:pPr>
      <w:r>
        <w:t xml:space="preserve">Food is defined by the ingredients it is made of. In some foods, multiple foods combined to form a recipe. </w:t>
      </w:r>
      <w:r w:rsidR="008377F2">
        <w:t>Food items are easier to identify when the ingredients are grouped in large quantities. When a food image has multiple food items, each food item may belong to different categories.</w:t>
      </w:r>
      <w:r w:rsidR="00753BB6">
        <w:t xml:space="preserve"> Food items are differentiated and identified through their shape and color. </w:t>
      </w:r>
      <w:r w:rsidR="0037207D">
        <w:t xml:space="preserve">Images processed for food </w:t>
      </w:r>
      <w:r w:rsidR="00AB0AD0">
        <w:t>recognition can</w:t>
      </w:r>
      <w:r w:rsidR="00B05555">
        <w:t xml:space="preserve"> be </w:t>
      </w:r>
      <w:r w:rsidR="0037207D">
        <w:t xml:space="preserve">captured through phones. And different phones can produce images with different </w:t>
      </w:r>
      <w:r w:rsidR="003A63BB">
        <w:t>resolutions</w:t>
      </w:r>
      <w:r w:rsidR="0037207D">
        <w:t xml:space="preserve">. Before </w:t>
      </w:r>
      <w:r w:rsidR="000553BF">
        <w:t>processing</w:t>
      </w:r>
      <w:r w:rsidR="0037207D">
        <w:t xml:space="preserve"> food recognition models, these images </w:t>
      </w:r>
      <w:r w:rsidR="00AB0AD0">
        <w:t>must</w:t>
      </w:r>
      <w:r w:rsidR="0037207D">
        <w:t xml:space="preserve"> be standardized for better results</w:t>
      </w:r>
      <w:r w:rsidR="003A63BB">
        <w:t xml:space="preserve"> (</w:t>
      </w:r>
      <w:r w:rsidR="003A63BB" w:rsidRPr="003A63BB">
        <w:t>Zhang, W., Yu, Q., Siddiquie, B., Divakaran, A., &amp; Sawhney, H. 2015)</w:t>
      </w:r>
      <w:r w:rsidR="0037207D">
        <w:t>.</w:t>
      </w:r>
    </w:p>
    <w:p w14:paraId="7755D49D" w14:textId="73208E72" w:rsidR="001D03C2" w:rsidRDefault="00533D3D" w:rsidP="007775B4">
      <w:pPr>
        <w:spacing w:line="480" w:lineRule="auto"/>
        <w:ind w:firstLine="720"/>
      </w:pPr>
      <w:r>
        <w:rPr>
          <w:noProof/>
        </w:rPr>
        <mc:AlternateContent>
          <mc:Choice Requires="wps">
            <w:drawing>
              <wp:anchor distT="0" distB="0" distL="114300" distR="114300" simplePos="0" relativeHeight="251659264" behindDoc="0" locked="0" layoutInCell="1" allowOverlap="1" wp14:anchorId="05424068" wp14:editId="06A8E834">
                <wp:simplePos x="0" y="0"/>
                <wp:positionH relativeFrom="margin">
                  <wp:posOffset>285750</wp:posOffset>
                </wp:positionH>
                <wp:positionV relativeFrom="paragraph">
                  <wp:posOffset>139700</wp:posOffset>
                </wp:positionV>
                <wp:extent cx="5648325" cy="2819400"/>
                <wp:effectExtent l="0" t="0" r="28575" b="19050"/>
                <wp:wrapNone/>
                <wp:docPr id="851062910" name="Rectangle 1"/>
                <wp:cNvGraphicFramePr/>
                <a:graphic xmlns:a="http://schemas.openxmlformats.org/drawingml/2006/main">
                  <a:graphicData uri="http://schemas.microsoft.com/office/word/2010/wordprocessingShape">
                    <wps:wsp>
                      <wps:cNvSpPr/>
                      <wps:spPr>
                        <a:xfrm>
                          <a:off x="0" y="0"/>
                          <a:ext cx="5648325" cy="281940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0E391F" id="Rectangle 1" o:spid="_x0000_s1026" style="position:absolute;margin-left:22.5pt;margin-top:11pt;width:444.75pt;height:222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" filled="f" strokecolor="#030e13 [484]" strokeweight="1pt">
                <w10:wrap anchorx="margin"/>
              </v:rect>
            </w:pict>
          </mc:Fallback>
        </mc:AlternateContent>
      </w:r>
      <w:r w:rsidR="001D03C2">
        <w:rPr>
          <w:noProof/>
        </w:rPr>
        <mc:AlternateContent>
          <mc:Choice Requires="wps">
            <w:drawing>
              <wp:anchor distT="0" distB="0" distL="114300" distR="114300" simplePos="0" relativeHeight="251661312" behindDoc="0" locked="0" layoutInCell="1" allowOverlap="1" wp14:anchorId="3EAEE61B" wp14:editId="672A3D04">
                <wp:simplePos x="0" y="0"/>
                <wp:positionH relativeFrom="column">
                  <wp:posOffset>1885950</wp:posOffset>
                </wp:positionH>
                <wp:positionV relativeFrom="paragraph">
                  <wp:posOffset>346710</wp:posOffset>
                </wp:positionV>
                <wp:extent cx="1962150" cy="1152525"/>
                <wp:effectExtent l="19050" t="0" r="38100" b="47625"/>
                <wp:wrapNone/>
                <wp:docPr id="1231078891" name="Cloud 4"/>
                <wp:cNvGraphicFramePr/>
                <a:graphic xmlns:a="http://schemas.openxmlformats.org/drawingml/2006/main">
                  <a:graphicData uri="http://schemas.microsoft.com/office/word/2010/wordprocessingShape">
                    <wps:wsp>
                      <wps:cNvSpPr/>
                      <wps:spPr>
                        <a:xfrm>
                          <a:off x="0" y="0"/>
                          <a:ext cx="1962150" cy="1152525"/>
                        </a:xfrm>
                        <a:prstGeom prst="cloud">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2389A03B" w14:textId="67368FDC" w:rsidR="001D03C2" w:rsidRPr="001D03C2" w:rsidRDefault="001D03C2" w:rsidP="001D03C2">
                            <w:pPr>
                              <w:jc w:val="center"/>
                              <w:rPr>
                                <w14:textOutline w14:w="9525" w14:cap="rnd" w14:cmpd="sng" w14:algn="ctr">
                                  <w14:solidFill>
                                    <w14:schemeClr w14:val="accent1">
                                      <w14:shade w14:val="15000"/>
                                    </w14:schemeClr>
                                  </w14:solidFill>
                                  <w14:prstDash w14:val="solid"/>
                                  <w14:bevel/>
                                </w14:textOutline>
                              </w:rPr>
                            </w:pPr>
                            <w:r w:rsidRPr="001D03C2">
                              <w:rPr>
                                <w14:textOutline w14:w="9525" w14:cap="rnd" w14:cmpd="sng" w14:algn="ctr">
                                  <w14:solidFill>
                                    <w14:schemeClr w14:val="accent1">
                                      <w14:shade w14:val="15000"/>
                                    </w14:schemeClr>
                                  </w14:solidFill>
                                  <w14:prstDash w14:val="solid"/>
                                  <w14:bevel/>
                                </w14:textOutline>
                              </w:rPr>
                              <w:t>Food Recognition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EAEE61B" id="Cloud 4" o:spid="_x0000_s1026" style="position:absolute;left:0;text-align:left;margin-left:148.5pt;margin-top:27.3pt;width:154.5pt;height:90.75pt;z-index:251661312;visibility:visible;mso-wrap-style:square;mso-wrap-distance-left:9pt;mso-wrap-distance-top:0;mso-wrap-distance-right:9pt;mso-wrap-distance-bottom:0;mso-position-horizontal:absolute;mso-position-horizontal-relative:text;mso-position-vertical:absolute;mso-position-vertical-relative:text;v-text-anchor:middle" coordsize="43200,43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ed="f" strokecolor="#030e13 [484]" strokeweight="1pt">
                <v:stroke joinstyle="miter"/>
                <v:formulas/>
                <v:path arrowok="t" o:connecttype="custom" o:connectlocs="213157,698371;98108,677108;314671,931064;264345,941229;748433,1042875;718092,996454;1309326,927116;1297199,978046;1550144,612386;1697805,802766;1898471,409627;1832703,481019;1740681,144759;1744133,178481;1320727,105435;1354429,62428;1005647,125924;1021953,88840;635882,138516;694928,174479;187449,421232;177139,383375" o:connectangles="0,0,0,0,0,0,0,0,0,0,0,0,0,0,0,0,0,0,0,0,0,0" textboxrect="0,0,43200,43200"/>
                <v:textbox>
                  <w:txbxContent>
                    <w:p w14:paraId="2389A03B" w14:textId="67368FDC" w:rsidR="001D03C2" w:rsidRPr="001D03C2" w:rsidRDefault="001D03C2" w:rsidP="001D03C2">
                      <w:pPr>
                        <w:jc w:val="center"/>
                        <w:rPr>
                          <w14:textOutline w14:w="9525" w14:cap="rnd" w14:cmpd="sng" w14:algn="ctr">
                            <w14:solidFill>
                              <w14:schemeClr w14:val="accent1">
                                <w14:shade w14:val="15000"/>
                              </w14:schemeClr>
                            </w14:solidFill>
                            <w14:prstDash w14:val="solid"/>
                            <w14:bevel/>
                          </w14:textOutline>
                        </w:rPr>
                      </w:pPr>
                      <w:r w:rsidRPr="001D03C2">
                        <w:rPr>
                          <w14:textOutline w14:w="9525" w14:cap="rnd" w14:cmpd="sng" w14:algn="ctr">
                            <w14:solidFill>
                              <w14:schemeClr w14:val="accent1">
                                <w14:shade w14:val="15000"/>
                              </w14:schemeClr>
                            </w14:solidFill>
                            <w14:prstDash w14:val="solid"/>
                            <w14:bevel/>
                          </w14:textOutline>
                        </w:rPr>
                        <w:t>Food Recognition</w:t>
                      </w:r>
                    </w:p>
                  </w:txbxContent>
                </v:textbox>
              </v:shape>
            </w:pict>
          </mc:Fallback>
        </mc:AlternateContent>
      </w:r>
    </w:p>
    <w:p w14:paraId="67E776EE" w14:textId="0EF4058B" w:rsidR="00394B9F" w:rsidRPr="009A0ACD" w:rsidRDefault="00533D3D" w:rsidP="001D03C2">
      <w:pPr>
        <w:tabs>
          <w:tab w:val="left" w:pos="4395"/>
          <w:tab w:val="left" w:pos="4515"/>
        </w:tabs>
        <w:spacing w:line="480" w:lineRule="auto"/>
        <w:ind w:firstLine="720"/>
      </w:pPr>
      <w:r>
        <w:rPr>
          <w:noProof/>
        </w:rPr>
        <mc:AlternateContent>
          <mc:Choice Requires="wps">
            <w:drawing>
              <wp:anchor distT="0" distB="0" distL="114300" distR="114300" simplePos="0" relativeHeight="251672576" behindDoc="0" locked="0" layoutInCell="1" allowOverlap="1" wp14:anchorId="42854F3B" wp14:editId="797D6A9A">
                <wp:simplePos x="0" y="0"/>
                <wp:positionH relativeFrom="column">
                  <wp:posOffset>857250</wp:posOffset>
                </wp:positionH>
                <wp:positionV relativeFrom="paragraph">
                  <wp:posOffset>1180465</wp:posOffset>
                </wp:positionV>
                <wp:extent cx="1228725" cy="276225"/>
                <wp:effectExtent l="0" t="0" r="0" b="0"/>
                <wp:wrapNone/>
                <wp:docPr id="562494353" name="Rectangle 7"/>
                <wp:cNvGraphicFramePr/>
                <a:graphic xmlns:a="http://schemas.openxmlformats.org/drawingml/2006/main">
                  <a:graphicData uri="http://schemas.microsoft.com/office/word/2010/wordprocessingShape">
                    <wps:wsp>
                      <wps:cNvSpPr/>
                      <wps:spPr>
                        <a:xfrm>
                          <a:off x="0" y="0"/>
                          <a:ext cx="1228725" cy="276225"/>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4C1990E6" w14:textId="2DCB4AB9" w:rsidR="00533D3D" w:rsidRPr="00FE30D9" w:rsidRDefault="00533D3D" w:rsidP="00533D3D">
                            <w:pPr>
                              <w:jc w:val="center"/>
                              <w:rPr>
                                <w:color w:val="000000" w:themeColor="text1"/>
                              </w:rPr>
                            </w:pPr>
                            <w:r w:rsidRPr="00FE30D9">
                              <w:rPr>
                                <w:color w:val="000000" w:themeColor="text1"/>
                              </w:rPr>
                              <w:t xml:space="preserve">Food </w:t>
                            </w:r>
                            <w:r>
                              <w:rPr>
                                <w:color w:val="000000" w:themeColor="text1"/>
                              </w:rPr>
                              <w:t>Log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2854F3B" id="Rectangle 7" o:spid="_x0000_s1027" style="position:absolute;left:0;text-align:left;margin-left:67.5pt;margin-top:92.95pt;width:96.75pt;height:21.75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" filled="f" stroked="f" strokeweight="1pt">
                <v:textbox>
                  <w:txbxContent>
                    <w:p w14:paraId="4C1990E6" w14:textId="2DCB4AB9" w:rsidR="00533D3D" w:rsidRPr="00FE30D9" w:rsidRDefault="00533D3D" w:rsidP="00533D3D">
                      <w:pPr>
                        <w:jc w:val="center"/>
                        <w:rPr>
                          <w:color w:val="000000" w:themeColor="text1"/>
                        </w:rPr>
                      </w:pPr>
                      <w:r w:rsidRPr="00FE30D9">
                        <w:rPr>
                          <w:color w:val="000000" w:themeColor="text1"/>
                        </w:rPr>
                        <w:t xml:space="preserve">Food </w:t>
                      </w:r>
                      <w:r>
                        <w:rPr>
                          <w:color w:val="000000" w:themeColor="text1"/>
                        </w:rPr>
                        <w:t>Log</w:t>
                      </w:r>
                    </w:p>
                  </w:txbxContent>
                </v:textbox>
              </v:rect>
            </w:pict>
          </mc:Fallback>
        </mc:AlternateContent>
      </w:r>
      <w:r>
        <w:rPr>
          <w:noProof/>
        </w:rPr>
        <mc:AlternateContent>
          <mc:Choice Requires="wps">
            <w:drawing>
              <wp:anchor distT="0" distB="0" distL="114300" distR="114300" simplePos="0" relativeHeight="251670528" behindDoc="0" locked="0" layoutInCell="1" allowOverlap="1" wp14:anchorId="24656815" wp14:editId="0A6FAD3A">
                <wp:simplePos x="0" y="0"/>
                <wp:positionH relativeFrom="column">
                  <wp:posOffset>981075</wp:posOffset>
                </wp:positionH>
                <wp:positionV relativeFrom="paragraph">
                  <wp:posOffset>875665</wp:posOffset>
                </wp:positionV>
                <wp:extent cx="1209675" cy="1047750"/>
                <wp:effectExtent l="38100" t="38100" r="28575" b="19050"/>
                <wp:wrapNone/>
                <wp:docPr id="164898337" name="Straight Arrow Connector 8"/>
                <wp:cNvGraphicFramePr/>
                <a:graphic xmlns:a="http://schemas.openxmlformats.org/drawingml/2006/main">
                  <a:graphicData uri="http://schemas.microsoft.com/office/word/2010/wordprocessingShape">
                    <wps:wsp>
                      <wps:cNvCnPr/>
                      <wps:spPr>
                        <a:xfrm flipH="1" flipV="1">
                          <a:off x="0" y="0"/>
                          <a:ext cx="1209675" cy="1047750"/>
                        </a:xfrm>
                        <a:prstGeom prst="straightConnector1">
                          <a:avLst/>
                        </a:prstGeom>
                        <a:ln>
                          <a:headEnd type="non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asvg="http://schemas.microsoft.com/office/drawing/2016/SVG/main">
            <w:pict w14:anchorId="66C16B69">
              <v:shapetype id="_x0000_t32" coordsize="21600,21600" o:oned="t" filled="f" o:spt="32" path="m,l21600,21600e" w14:anchorId="6D2457C5">
                <v:path fillok="f" arrowok="t" o:connecttype="none"/>
                <o:lock v:ext="edit" shapetype="t"/>
              </v:shapetype>
              <v:shape id="Straight Arrow Connector 8" style="position:absolute;margin-left:77.25pt;margin-top:68.95pt;width:95.25pt;height:82.5pt;flip:x 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156082 [3204]"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">
                <v:stroke joinstyle="miter" endarrow="block"/>
              </v:shape>
            </w:pict>
          </mc:Fallback>
        </mc:AlternateContent>
      </w:r>
      <w:r w:rsidR="006C2373">
        <w:rPr>
          <w:noProof/>
        </w:rPr>
        <mc:AlternateContent>
          <mc:Choice Requires="wps">
            <w:drawing>
              <wp:anchor distT="0" distB="0" distL="114300" distR="114300" simplePos="0" relativeHeight="251668480" behindDoc="0" locked="0" layoutInCell="1" allowOverlap="1" wp14:anchorId="2450E971" wp14:editId="2FC1488E">
                <wp:simplePos x="0" y="0"/>
                <wp:positionH relativeFrom="column">
                  <wp:posOffset>3638550</wp:posOffset>
                </wp:positionH>
                <wp:positionV relativeFrom="paragraph">
                  <wp:posOffset>513715</wp:posOffset>
                </wp:positionV>
                <wp:extent cx="1095375" cy="1390650"/>
                <wp:effectExtent l="38100" t="38100" r="47625" b="57150"/>
                <wp:wrapNone/>
                <wp:docPr id="223027239" name="Straight Arrow Connector 8"/>
                <wp:cNvGraphicFramePr/>
                <a:graphic xmlns:a="http://schemas.openxmlformats.org/drawingml/2006/main">
                  <a:graphicData uri="http://schemas.microsoft.com/office/word/2010/wordprocessingShape">
                    <wps:wsp>
                      <wps:cNvCnPr/>
                      <wps:spPr>
                        <a:xfrm flipV="1">
                          <a:off x="0" y="0"/>
                          <a:ext cx="1095375" cy="139065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asvg="http://schemas.microsoft.com/office/drawing/2016/SVG/main">
            <w:pict w14:anchorId="40E994F3">
              <v:shape id="Straight Arrow Connector 8" style="position:absolute;margin-left:286.5pt;margin-top:40.45pt;width:86.25pt;height:109.5p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156082 [3204]"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" w14:anchorId="50799943">
                <v:stroke joinstyle="miter" startarrow="block" endarrow="block"/>
              </v:shape>
            </w:pict>
          </mc:Fallback>
        </mc:AlternateContent>
      </w:r>
      <w:r w:rsidR="00FE30D9">
        <w:rPr>
          <w:noProof/>
        </w:rPr>
        <mc:AlternateContent>
          <mc:Choice Requires="wps">
            <w:drawing>
              <wp:anchor distT="0" distB="0" distL="114300" distR="114300" simplePos="0" relativeHeight="251666432" behindDoc="0" locked="0" layoutInCell="1" allowOverlap="1" wp14:anchorId="54FCDD0A" wp14:editId="72931A8F">
                <wp:simplePos x="0" y="0"/>
                <wp:positionH relativeFrom="column">
                  <wp:posOffset>3848100</wp:posOffset>
                </wp:positionH>
                <wp:positionV relativeFrom="paragraph">
                  <wp:posOffset>427990</wp:posOffset>
                </wp:positionV>
                <wp:extent cx="904875" cy="9525"/>
                <wp:effectExtent l="38100" t="76200" r="28575" b="85725"/>
                <wp:wrapNone/>
                <wp:docPr id="1569958711" name="Straight Arrow Connector 8"/>
                <wp:cNvGraphicFramePr/>
                <a:graphic xmlns:a="http://schemas.openxmlformats.org/drawingml/2006/main">
                  <a:graphicData uri="http://schemas.microsoft.com/office/word/2010/wordprocessingShape">
                    <wps:wsp>
                      <wps:cNvCnPr/>
                      <wps:spPr>
                        <a:xfrm flipV="1">
                          <a:off x="0" y="0"/>
                          <a:ext cx="904875" cy="952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asvg="http://schemas.microsoft.com/office/drawing/2016/SVG/main">
            <w:pict w14:anchorId="4F9CCB56">
              <v:shape id="Straight Arrow Connector 8" style="position:absolute;margin-left:303pt;margin-top:33.7pt;width:71.25pt;height:.75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156082 [3204]"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" w14:anchorId="26A0DAF5">
                <v:stroke joinstyle="miter" startarrow="block" endarrow="block"/>
              </v:shape>
            </w:pict>
          </mc:Fallback>
        </mc:AlternateContent>
      </w:r>
      <w:r w:rsidR="00FE30D9">
        <w:rPr>
          <w:noProof/>
        </w:rPr>
        <mc:AlternateContent>
          <mc:Choice Requires="wps">
            <w:drawing>
              <wp:anchor distT="0" distB="0" distL="114300" distR="114300" simplePos="0" relativeHeight="251665408" behindDoc="0" locked="0" layoutInCell="1" allowOverlap="1" wp14:anchorId="53E59C27" wp14:editId="7C77104A">
                <wp:simplePos x="0" y="0"/>
                <wp:positionH relativeFrom="column">
                  <wp:posOffset>4524375</wp:posOffset>
                </wp:positionH>
                <wp:positionV relativeFrom="paragraph">
                  <wp:posOffset>808990</wp:posOffset>
                </wp:positionV>
                <wp:extent cx="1228725" cy="276225"/>
                <wp:effectExtent l="0" t="0" r="0" b="0"/>
                <wp:wrapNone/>
                <wp:docPr id="162755440" name="Rectangle 7"/>
                <wp:cNvGraphicFramePr/>
                <a:graphic xmlns:a="http://schemas.openxmlformats.org/drawingml/2006/main">
                  <a:graphicData uri="http://schemas.microsoft.com/office/word/2010/wordprocessingShape">
                    <wps:wsp>
                      <wps:cNvSpPr/>
                      <wps:spPr>
                        <a:xfrm>
                          <a:off x="0" y="0"/>
                          <a:ext cx="1228725" cy="276225"/>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40EF878F" w14:textId="11CE4B40" w:rsidR="00FE30D9" w:rsidRPr="00FE30D9" w:rsidRDefault="00FE30D9" w:rsidP="00FE30D9">
                            <w:pPr>
                              <w:jc w:val="center"/>
                              <w:rPr>
                                <w:color w:val="000000" w:themeColor="text1"/>
                              </w:rPr>
                            </w:pPr>
                            <w:r w:rsidRPr="00FE30D9">
                              <w:rPr>
                                <w:color w:val="000000" w:themeColor="text1"/>
                              </w:rPr>
                              <w:t>Food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3E59C27" id="_x0000_s1028" style="position:absolute;left:0;text-align:left;margin-left:356.25pt;margin-top:63.7pt;width:96.75pt;height:21.7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" filled="f" stroked="f" strokeweight="1pt">
                <v:textbox>
                  <w:txbxContent>
                    <w:p w14:paraId="40EF878F" w14:textId="11CE4B40" w:rsidR="00FE30D9" w:rsidRPr="00FE30D9" w:rsidRDefault="00FE30D9" w:rsidP="00FE30D9">
                      <w:pPr>
                        <w:jc w:val="center"/>
                        <w:rPr>
                          <w:color w:val="000000" w:themeColor="text1"/>
                        </w:rPr>
                      </w:pPr>
                      <w:r w:rsidRPr="00FE30D9">
                        <w:rPr>
                          <w:color w:val="000000" w:themeColor="text1"/>
                        </w:rPr>
                        <w:t>Food database</w:t>
                      </w:r>
                    </w:p>
                  </w:txbxContent>
                </v:textbox>
              </v:rect>
            </w:pict>
          </mc:Fallback>
        </mc:AlternateContent>
      </w:r>
      <w:r w:rsidR="001D03C2">
        <w:rPr>
          <w:noProof/>
        </w:rPr>
        <mc:AlternateContent>
          <mc:Choice Requires="wps">
            <w:drawing>
              <wp:anchor distT="0" distB="0" distL="114300" distR="114300" simplePos="0" relativeHeight="251664384" behindDoc="0" locked="0" layoutInCell="1" allowOverlap="1" wp14:anchorId="6AAC02C9" wp14:editId="45A59E11">
                <wp:simplePos x="0" y="0"/>
                <wp:positionH relativeFrom="column">
                  <wp:posOffset>2905125</wp:posOffset>
                </wp:positionH>
                <wp:positionV relativeFrom="paragraph">
                  <wp:posOffset>1075691</wp:posOffset>
                </wp:positionV>
                <wp:extent cx="45719" cy="400050"/>
                <wp:effectExtent l="38100" t="0" r="69215" b="57150"/>
                <wp:wrapNone/>
                <wp:docPr id="1692451142" name="Straight Arrow Connector 3"/>
                <wp:cNvGraphicFramePr/>
                <a:graphic xmlns:a="http://schemas.openxmlformats.org/drawingml/2006/main">
                  <a:graphicData uri="http://schemas.microsoft.com/office/word/2010/wordprocessingShape">
                    <wps:wsp>
                      <wps:cNvCnPr/>
                      <wps:spPr>
                        <a:xfrm>
                          <a:off x="0" y="0"/>
                          <a:ext cx="45719" cy="400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asvg="http://schemas.microsoft.com/office/drawing/2016/SVG/main">
            <w:pict w14:anchorId="4B92D0EA">
              <v:shape id="Straight Arrow Connector 3" style="position:absolute;margin-left:228.75pt;margin-top:84.7pt;width:3.6pt;height:3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156082 [3204]"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" w14:anchorId="499098DB">
                <v:stroke joinstyle="miter" endarrow="block"/>
              </v:shape>
            </w:pict>
          </mc:Fallback>
        </mc:AlternateContent>
      </w:r>
      <w:r w:rsidR="001D03C2">
        <w:rPr>
          <w:noProof/>
        </w:rPr>
        <mc:AlternateContent>
          <mc:Choice Requires="wps">
            <w:drawing>
              <wp:anchor distT="0" distB="0" distL="114300" distR="114300" simplePos="0" relativeHeight="251660288" behindDoc="0" locked="0" layoutInCell="1" allowOverlap="1" wp14:anchorId="4CEADBAF" wp14:editId="3D52E7B6">
                <wp:simplePos x="0" y="0"/>
                <wp:positionH relativeFrom="column">
                  <wp:posOffset>1171575</wp:posOffset>
                </wp:positionH>
                <wp:positionV relativeFrom="paragraph">
                  <wp:posOffset>485140</wp:posOffset>
                </wp:positionV>
                <wp:extent cx="733425" cy="0"/>
                <wp:effectExtent l="0" t="76200" r="9525" b="95250"/>
                <wp:wrapNone/>
                <wp:docPr id="989329975" name="Straight Arrow Connector 3"/>
                <wp:cNvGraphicFramePr/>
                <a:graphic xmlns:a="http://schemas.openxmlformats.org/drawingml/2006/main">
                  <a:graphicData uri="http://schemas.microsoft.com/office/word/2010/wordprocessingShape">
                    <wps:wsp>
                      <wps:cNvCnPr/>
                      <wps:spPr>
                        <a:xfrm>
                          <a:off x="0" y="0"/>
                          <a:ext cx="7334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http://schemas.openxmlformats.org/drawingml/2006/main" xmlns:pic="http://schemas.openxmlformats.org/drawingml/2006/picture" xmlns:a14="http://schemas.microsoft.com/office/drawing/2010/main" xmlns:asvg="http://schemas.microsoft.com/office/drawing/2016/SVG/main">
            <w:pict w14:anchorId="246E058D">
              <v:shape id="Straight Arrow Connector 3" style="position:absolute;margin-left:92.25pt;margin-top:38.2pt;width:57.75pt;height:0;z-index:251660288;visibility:visible;mso-wrap-style:square;mso-wrap-distance-left:9pt;mso-wrap-distance-top:0;mso-wrap-distance-right:9pt;mso-wrap-distance-bottom:0;mso-position-horizontal:absolute;mso-position-horizontal-relative:text;mso-position-vertical:absolute;mso-position-vertical-relative:text" o:spid="_x0000_s1026" strokecolor="#156082 [3204]"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" w14:anchorId="09326238">
                <v:stroke joinstyle="miter" endarrow="block"/>
              </v:shape>
            </w:pict>
          </mc:Fallback>
        </mc:AlternateContent>
      </w:r>
      <w:r w:rsidR="001D03C2">
        <w:rPr>
          <w:noProof/>
        </w:rPr>
        <w:drawing>
          <wp:inline distT="0" distB="0" distL="0" distR="0" wp14:anchorId="41C4A10A" wp14:editId="3F413557">
            <wp:extent cx="914400" cy="904875"/>
            <wp:effectExtent l="0" t="0" r="0" b="9525"/>
            <wp:docPr id="1712363034" name="Graphic 2" descr="Smart Phon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2363034" name="Graphic 1712363034" descr="Smart Phone with solid fill"/>
                    <pic:cNvPicPr/>
                  </pic:nvPicPr>
                  <pic:blipFill>
                    <a:blip r:embed="rId20">
                      <a:extLst>
                        <a:ext uri="{96DAC541-7B7A-43D3-8B79-37D633B846F1}">
                          <asvg:svgBlip xmlns:asvg="http://schemas.microsoft.com/office/drawing/2016/SVG/main" r:embed="rId21"/>
                        </a:ext>
                      </a:extLst>
                    </a:blip>
                    <a:stretch>
                      <a:fillRect/>
                    </a:stretch>
                  </pic:blipFill>
                  <pic:spPr>
                    <a:xfrm>
                      <a:off x="0" y="0"/>
                      <a:ext cx="914400" cy="904875"/>
                    </a:xfrm>
                    <a:prstGeom prst="rect">
                      <a:avLst/>
                    </a:prstGeom>
                  </pic:spPr>
                </pic:pic>
              </a:graphicData>
            </a:graphic>
          </wp:inline>
        </w:drawing>
      </w:r>
      <w:r w:rsidR="001D03C2">
        <w:tab/>
      </w:r>
      <w:r w:rsidR="00654452">
        <w:rPr>
          <w:noProof/>
        </w:rPr>
        <w:t xml:space="preserve">                                                                </w:t>
      </w:r>
      <w:r w:rsidR="00654452">
        <w:rPr>
          <w:noProof/>
        </w:rPr>
        <w:drawing>
          <wp:inline distT="0" distB="0" distL="0" distR="0" wp14:anchorId="41216484" wp14:editId="391A0215">
            <wp:extent cx="914400" cy="914400"/>
            <wp:effectExtent l="0" t="0" r="0" b="0"/>
            <wp:docPr id="2059993017" name="Graphic 6" descr="Database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9993017" name="Graphic 2059993017" descr="Database outline"/>
                    <pic:cNvPicPr/>
                  </pic:nvPicPr>
                  <pic:blipFill>
                    <a:blip r:embed="rId22">
                      <a:extLst>
                        <a:ext uri="{96DAC541-7B7A-43D3-8B79-37D633B846F1}">
                          <asvg:svgBlip xmlns:asvg="http://schemas.microsoft.com/office/drawing/2016/SVG/main" r:embed="rId23"/>
                        </a:ext>
                      </a:extLst>
                    </a:blip>
                    <a:stretch>
                      <a:fillRect/>
                    </a:stretch>
                  </pic:blipFill>
                  <pic:spPr>
                    <a:xfrm>
                      <a:off x="0" y="0"/>
                      <a:ext cx="914400" cy="914400"/>
                    </a:xfrm>
                    <a:prstGeom prst="rect">
                      <a:avLst/>
                    </a:prstGeom>
                  </pic:spPr>
                </pic:pic>
              </a:graphicData>
            </a:graphic>
          </wp:inline>
        </w:drawing>
      </w:r>
    </w:p>
    <w:p w14:paraId="511CA97A" w14:textId="40548040" w:rsidR="00E144D7" w:rsidRDefault="00E144D7">
      <w:pPr>
        <w:rPr>
          <w:highlight w:val="yellow"/>
        </w:rPr>
      </w:pPr>
    </w:p>
    <w:p w14:paraId="021EB3CE" w14:textId="2350D0F3" w:rsidR="00E144D7" w:rsidRDefault="001D03C2">
      <w:pPr>
        <w:rPr>
          <w:highlight w:val="yellow"/>
        </w:rPr>
      </w:pPr>
      <w:r>
        <w:rPr>
          <w:noProof/>
        </w:rPr>
        <mc:AlternateContent>
          <mc:Choice Requires="wps">
            <w:drawing>
              <wp:anchor distT="0" distB="0" distL="114300" distR="114300" simplePos="0" relativeHeight="251662336" behindDoc="0" locked="0" layoutInCell="1" allowOverlap="1" wp14:anchorId="6E6CB0E6" wp14:editId="0EEF8B32">
                <wp:simplePos x="0" y="0"/>
                <wp:positionH relativeFrom="margin">
                  <wp:posOffset>2238375</wp:posOffset>
                </wp:positionH>
                <wp:positionV relativeFrom="paragraph">
                  <wp:posOffset>13335</wp:posOffset>
                </wp:positionV>
                <wp:extent cx="1381125" cy="923925"/>
                <wp:effectExtent l="0" t="0" r="28575" b="28575"/>
                <wp:wrapNone/>
                <wp:docPr id="2116695866" name="Flowchart: Alternate Process 5"/>
                <wp:cNvGraphicFramePr/>
                <a:graphic xmlns:a="http://schemas.openxmlformats.org/drawingml/2006/main">
                  <a:graphicData uri="http://schemas.microsoft.com/office/word/2010/wordprocessingShape">
                    <wps:wsp>
                      <wps:cNvSpPr/>
                      <wps:spPr>
                        <a:xfrm>
                          <a:off x="0" y="0"/>
                          <a:ext cx="1381125" cy="923925"/>
                        </a:xfrm>
                        <a:prstGeom prst="flowChartAlternateProcess">
                          <a:avLst/>
                        </a:prstGeom>
                        <a:noFill/>
                        <a:ln>
                          <a:solidFill>
                            <a:schemeClr val="accent1">
                              <a:shade val="1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http://schemas.openxmlformats.org/drawingml/2006/main" xmlns:pic="http://schemas.openxmlformats.org/drawingml/2006/picture" xmlns:a14="http://schemas.microsoft.com/office/drawing/2010/main" xmlns:asvg="http://schemas.microsoft.com/office/drawing/2016/SVG/main">
            <w:pict w14:anchorId="11D389D9">
              <v:shapetype id="_x0000_t176" coordsize="21600,21600" o:spt="176" adj="2700" path="m@0,qx0@0l0@2qy@0,21600l@1,21600qx21600@2l21600@0qy@1,xe" w14:anchorId="272B79DA">
                <v:stroke joinstyle="miter"/>
                <v:formulas>
                  <v:f eqn="val #0"/>
                  <v:f eqn="sum width 0 #0"/>
                  <v:f eqn="sum height 0 #0"/>
                  <v:f eqn="prod @0 2929 10000"/>
                  <v:f eqn="sum width 0 @3"/>
                  <v:f eqn="sum height 0 @3"/>
                  <v:f eqn="val width"/>
                  <v:f eqn="val height"/>
                  <v:f eqn="prod width 1 2"/>
                  <v:f eqn="prod height 1 2"/>
                </v:formulas>
                <v:path limo="10800,10800" textboxrect="@3,@3,@4,@5" gradientshapeok="t" o:connecttype="custom" o:connectlocs="@8,0;0,@9;@8,@7;@6,@9"/>
              </v:shapetype>
              <v:shape id="Flowchart: Alternate Process 5" style="position:absolute;margin-left:176.25pt;margin-top:1.05pt;width:108.75pt;height:72.75pt;z-index:251662336;visibility:visible;mso-wrap-style:square;mso-wrap-distance-left:9pt;mso-wrap-distance-top:0;mso-wrap-distance-right:9pt;mso-wrap-distance-bottom:0;mso-position-horizontal:absolute;mso-position-horizontal-relative:margin;mso-position-vertical:absolute;mso-position-vertical-relative:text;v-text-anchor:middle" o:spid="_x0000_s1026" filled="f" strokecolor="#030e13 [484]" strokeweight="1pt" type="#_x0000_t1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">
                <w10:wrap anchorx="margin"/>
              </v:shape>
            </w:pict>
          </mc:Fallback>
        </mc:AlternateContent>
      </w:r>
    </w:p>
    <w:p w14:paraId="53A0BAD0" w14:textId="718F7D6F" w:rsidR="00E144D7" w:rsidRPr="00404D82" w:rsidRDefault="00404D82" w:rsidP="00404D82">
      <w:pPr>
        <w:jc w:val="center"/>
      </w:pPr>
      <w:r w:rsidRPr="00404D82">
        <w:t>Segmentation</w:t>
      </w:r>
    </w:p>
    <w:p w14:paraId="26A7AE94" w14:textId="03034B39" w:rsidR="00404D82" w:rsidRPr="00404D82" w:rsidRDefault="00404D82" w:rsidP="00404D82">
      <w:pPr>
        <w:jc w:val="center"/>
      </w:pPr>
      <w:r w:rsidRPr="00404D82">
        <w:t>Identify Ingredients</w:t>
      </w:r>
    </w:p>
    <w:p w14:paraId="1C5ED074" w14:textId="1983EB0F" w:rsidR="00E144D7" w:rsidRDefault="00E144D7">
      <w:pPr>
        <w:rPr>
          <w:highlight w:val="yellow"/>
        </w:rPr>
      </w:pPr>
    </w:p>
    <w:p w14:paraId="6408DADC" w14:textId="20B44816" w:rsidR="00E144D7" w:rsidRDefault="00E32297" w:rsidP="00E32297">
      <w:pPr>
        <w:spacing w:before="120" w:after="0"/>
        <w:jc w:val="center"/>
      </w:pPr>
      <w:r w:rsidRPr="00316F22">
        <w:rPr>
          <w:b/>
          <w:bCs/>
        </w:rPr>
        <w:lastRenderedPageBreak/>
        <w:t>Figure 2: Basic Architecture of Food Image Recognition</w:t>
      </w:r>
    </w:p>
    <w:p w14:paraId="1D79257F" w14:textId="77777777" w:rsidR="00884B40" w:rsidRDefault="00884B40" w:rsidP="00E32297">
      <w:pPr>
        <w:spacing w:before="120" w:after="0"/>
        <w:jc w:val="center"/>
      </w:pPr>
    </w:p>
    <w:p w14:paraId="08DA2CD9" w14:textId="4BB8EB96" w:rsidR="00C52F62" w:rsidRDefault="00B31828" w:rsidP="007635FA">
      <w:pPr>
        <w:spacing w:line="480" w:lineRule="auto"/>
        <w:ind w:left="360" w:firstLine="360"/>
      </w:pPr>
      <w:r>
        <w:t>In initial research</w:t>
      </w:r>
      <w:r w:rsidR="00F72D6F">
        <w:t xml:space="preserve"> around 2010s</w:t>
      </w:r>
      <w:r>
        <w:t>,</w:t>
      </w:r>
      <w:r w:rsidR="00C52F62" w:rsidRPr="00C52F62">
        <w:t xml:space="preserve"> mobile-based classifiers in food recognition </w:t>
      </w:r>
      <w:r>
        <w:t>utilized</w:t>
      </w:r>
      <w:r w:rsidR="00C52F62" w:rsidRPr="00C52F62">
        <w:t xml:space="preserve"> support vector machine (SVM), K-nearest </w:t>
      </w:r>
      <w:r w:rsidR="007B1A29" w:rsidRPr="00C52F62">
        <w:t>neighbor</w:t>
      </w:r>
      <w:r w:rsidR="00C52F62" w:rsidRPr="00C52F62">
        <w:t xml:space="preserve"> (KNN) and multi-kernel learning</w:t>
      </w:r>
      <w:r w:rsidR="00C52F62">
        <w:t xml:space="preserve">. </w:t>
      </w:r>
      <w:r w:rsidR="00C52F62" w:rsidRPr="00C52F62">
        <w:t>These algorithms have been preferred due to their higher performance when compared to other classification approaches.</w:t>
      </w:r>
      <w:r w:rsidR="00BF01A5">
        <w:t xml:space="preserve"> </w:t>
      </w:r>
      <w:r w:rsidR="00BF01A5" w:rsidRPr="007A13B1">
        <w:t>Nadeem, M., Shen, H., Choy, L., &amp; Barakat, J. M. H. (2023)</w:t>
      </w:r>
      <w:r w:rsidR="00BF01A5">
        <w:t xml:space="preserve"> states that</w:t>
      </w:r>
      <w:r w:rsidR="00637E7E">
        <w:t xml:space="preserve"> Deep Learning is getting popular in food recognition research as it provides the additional edge to learn and differentiate food and its ingredients. CNN becoming one of the commonly used deep learning techniques</w:t>
      </w:r>
      <w:r w:rsidR="007635FA">
        <w:t xml:space="preserve"> in</w:t>
      </w:r>
      <w:r w:rsidR="00637E7E">
        <w:t xml:space="preserve"> image/food recognition.</w:t>
      </w:r>
      <w:r w:rsidR="007635FA">
        <w:t xml:space="preserve"> Along with CNN, Inception V3 and Ensemble are popular as well.</w:t>
      </w:r>
      <w:r w:rsidR="007A13B1">
        <w:t xml:space="preserve"> </w:t>
      </w:r>
    </w:p>
    <w:p w14:paraId="0BD4FE68" w14:textId="19BCA840" w:rsidR="00C52F62" w:rsidRDefault="007635FA" w:rsidP="007635FA">
      <w:pPr>
        <w:spacing w:line="480" w:lineRule="auto"/>
        <w:ind w:left="360" w:firstLine="360"/>
      </w:pPr>
      <w:r>
        <w:t xml:space="preserve">Food recognition is a challenging task considering </w:t>
      </w:r>
      <w:r w:rsidR="00A377CD">
        <w:t>the number</w:t>
      </w:r>
      <w:r>
        <w:t xml:space="preserve"> of recipes, cultures and ingredients. It requires a wide variety of dataset to accomplish desired accuracy. </w:t>
      </w:r>
      <w:r w:rsidR="00C52F62" w:rsidRPr="00C52F62">
        <w:t>Food recognition can be a tedious task that requires a large, diverse dataset to achieve good accuracy in recognizing different types of food. Mezgec and Seljak</w:t>
      </w:r>
      <w:r>
        <w:t xml:space="preserve"> </w:t>
      </w:r>
      <w:r w:rsidR="00C52F62" w:rsidRPr="00C52F62">
        <w:t xml:space="preserve">proposed “NutriNet” </w:t>
      </w:r>
      <w:r>
        <w:t>that offer</w:t>
      </w:r>
      <w:r w:rsidR="00C52F62" w:rsidRPr="00C52F62">
        <w:t xml:space="preserve"> 225,953 images </w:t>
      </w:r>
      <w:r>
        <w:t>representing</w:t>
      </w:r>
      <w:r w:rsidR="00C52F62" w:rsidRPr="00C52F62">
        <w:t xml:space="preserve"> 520 categories of food and drinks</w:t>
      </w:r>
      <w:r>
        <w:t>, finetuned for deep learning.</w:t>
      </w:r>
      <w:r w:rsidR="00C52F62" w:rsidRPr="00C52F62">
        <w:t xml:space="preserve"> Th</w:t>
      </w:r>
      <w:r>
        <w:t>e</w:t>
      </w:r>
      <w:r w:rsidR="00C52F62" w:rsidRPr="00C52F62">
        <w:t xml:space="preserve"> </w:t>
      </w:r>
      <w:r w:rsidR="001B5A22" w:rsidRPr="00C52F62">
        <w:t>models</w:t>
      </w:r>
      <w:r>
        <w:t xml:space="preserve"> which used NutriNet</w:t>
      </w:r>
      <w:r w:rsidR="00C52F62" w:rsidRPr="00C52F62">
        <w:t xml:space="preserve"> </w:t>
      </w:r>
      <w:r>
        <w:t xml:space="preserve">were able to reach </w:t>
      </w:r>
      <w:r w:rsidR="00C52F62" w:rsidRPr="00C52F62">
        <w:t xml:space="preserve">accuracy of 55% on real images taken with a mobile phone. </w:t>
      </w:r>
      <w:r w:rsidR="001B5A22">
        <w:t xml:space="preserve">Researchers were able to achieve this accuracy with just classification of food. </w:t>
      </w:r>
      <w:r w:rsidR="007A13B1" w:rsidRPr="007A13B1">
        <w:t>Amugongo, L. M., Kriebitz, A., Boch, A., &amp; Lütge, C. (2023)</w:t>
      </w:r>
    </w:p>
    <w:p w14:paraId="0C05681D" w14:textId="535991AE" w:rsidR="000B7EE8" w:rsidRPr="003902A8" w:rsidRDefault="000B7EE8" w:rsidP="000B7EE8">
      <w:pPr>
        <w:pStyle w:val="Heading1"/>
        <w:numPr>
          <w:ilvl w:val="0"/>
          <w:numId w:val="22"/>
        </w:numPr>
        <w:rPr>
          <w:sz w:val="32"/>
          <w:szCs w:val="32"/>
        </w:rPr>
      </w:pPr>
      <w:bookmarkStart w:id="19" w:name="_Toc184981024"/>
      <w:r>
        <w:rPr>
          <w:sz w:val="32"/>
          <w:szCs w:val="32"/>
        </w:rPr>
        <w:t>Segmentation in Food Item</w:t>
      </w:r>
      <w:r w:rsidRPr="003902A8">
        <w:rPr>
          <w:sz w:val="32"/>
          <w:szCs w:val="32"/>
        </w:rPr>
        <w:t xml:space="preserve"> Recognition</w:t>
      </w:r>
      <w:bookmarkEnd w:id="19"/>
    </w:p>
    <w:p w14:paraId="12DEF5A3" w14:textId="1407F9FD" w:rsidR="005B6A6A" w:rsidRDefault="005B6A6A" w:rsidP="00A928DA">
      <w:pPr>
        <w:spacing w:line="480" w:lineRule="auto"/>
        <w:ind w:left="360" w:firstLine="360"/>
      </w:pPr>
      <w:r>
        <w:t>Food items in a food image can be identified through segmentation. The segments are regions grouped together using similar color and texture. These grouped regions provide rich information than pixels therefore region-based features shall be used when possible. A repeated process of grouping similar regions can result in identifying a single</w:t>
      </w:r>
      <w:r w:rsidR="00BF1CB7">
        <w:t xml:space="preserve"> food</w:t>
      </w:r>
      <w:r>
        <w:t xml:space="preserve"> item.</w:t>
      </w:r>
      <w:r w:rsidR="0098245F">
        <w:t xml:space="preserve"> This </w:t>
      </w:r>
      <w:r w:rsidR="0098245F">
        <w:lastRenderedPageBreak/>
        <w:t xml:space="preserve">grouping process can be done through </w:t>
      </w:r>
      <w:r w:rsidR="00721D96">
        <w:t>(</w:t>
      </w:r>
      <w:r w:rsidR="00721D96" w:rsidRPr="003A63BB">
        <w:t>Zhang, W., Yu, Q., Siddiquie, B., Divakaran, A., &amp; Sawhney, H. 2015)</w:t>
      </w:r>
      <w:r w:rsidR="00721D96">
        <w:t>.</w:t>
      </w:r>
    </w:p>
    <w:p w14:paraId="7942DE9D" w14:textId="657A1157" w:rsidR="0098245F" w:rsidRDefault="0098245F" w:rsidP="004146C4">
      <w:pPr>
        <w:pStyle w:val="ListParagraph"/>
        <w:numPr>
          <w:ilvl w:val="1"/>
          <w:numId w:val="30"/>
        </w:numPr>
        <w:spacing w:line="480" w:lineRule="auto"/>
      </w:pPr>
      <w:r>
        <w:t>Color</w:t>
      </w:r>
    </w:p>
    <w:p w14:paraId="484AB82D" w14:textId="15B3185F" w:rsidR="0098245F" w:rsidRDefault="0098245F" w:rsidP="004146C4">
      <w:pPr>
        <w:pStyle w:val="ListParagraph"/>
        <w:numPr>
          <w:ilvl w:val="1"/>
          <w:numId w:val="30"/>
        </w:numPr>
        <w:spacing w:line="480" w:lineRule="auto"/>
      </w:pPr>
      <w:r>
        <w:t>Texture</w:t>
      </w:r>
    </w:p>
    <w:p w14:paraId="1CCB9218" w14:textId="06F0038F" w:rsidR="0098245F" w:rsidRDefault="0098245F" w:rsidP="004146C4">
      <w:pPr>
        <w:pStyle w:val="ListParagraph"/>
        <w:numPr>
          <w:ilvl w:val="1"/>
          <w:numId w:val="30"/>
        </w:numPr>
        <w:spacing w:line="480" w:lineRule="auto"/>
      </w:pPr>
      <w:r>
        <w:t>Size</w:t>
      </w:r>
    </w:p>
    <w:p w14:paraId="06F1DDEF" w14:textId="2EFB896B" w:rsidR="001B5A22" w:rsidRDefault="001B5A22" w:rsidP="001B5A22">
      <w:pPr>
        <w:spacing w:line="480" w:lineRule="auto"/>
      </w:pPr>
      <w:r>
        <w:rPr>
          <w:noProof/>
        </w:rPr>
        <w:drawing>
          <wp:inline distT="0" distB="0" distL="0" distR="0" wp14:anchorId="02D3AC6F" wp14:editId="0D8ADAA5">
            <wp:extent cx="5238750" cy="2543175"/>
            <wp:effectExtent l="0" t="0" r="0" b="9525"/>
            <wp:docPr id="1942187530" name="Picture 11" descr="Healthcare 11 00059 g003 5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ealthcare 11 00059 g003 55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38750" cy="2543175"/>
                    </a:xfrm>
                    <a:prstGeom prst="rect">
                      <a:avLst/>
                    </a:prstGeom>
                    <a:noFill/>
                    <a:ln>
                      <a:noFill/>
                    </a:ln>
                  </pic:spPr>
                </pic:pic>
              </a:graphicData>
            </a:graphic>
          </wp:inline>
        </w:drawing>
      </w:r>
    </w:p>
    <w:p w14:paraId="4A35CC0D" w14:textId="779A426C" w:rsidR="00B833C4" w:rsidRDefault="005C449D" w:rsidP="00B833C4">
      <w:pPr>
        <w:spacing w:line="480" w:lineRule="auto"/>
        <w:ind w:left="360" w:firstLine="360"/>
      </w:pPr>
      <w:r>
        <w:t>In food analysis, once</w:t>
      </w:r>
      <w:r w:rsidR="00C6090D" w:rsidRPr="00C6090D">
        <w:t xml:space="preserve"> food</w:t>
      </w:r>
      <w:r>
        <w:t xml:space="preserve"> recognition is accomplished</w:t>
      </w:r>
      <w:r w:rsidR="00C6090D" w:rsidRPr="00C6090D">
        <w:t xml:space="preserve">, the next </w:t>
      </w:r>
      <w:r>
        <w:t>step is to</w:t>
      </w:r>
      <w:r w:rsidR="00C6090D" w:rsidRPr="00C6090D">
        <w:t xml:space="preserve"> estimate the volume of food on a given </w:t>
      </w:r>
      <w:r>
        <w:t>image</w:t>
      </w:r>
      <w:r w:rsidR="00C6090D" w:rsidRPr="00C6090D">
        <w:t xml:space="preserve">. </w:t>
      </w:r>
      <w:r>
        <w:t>As part of volume estimation, first</w:t>
      </w:r>
      <w:r w:rsidR="00C6090D" w:rsidRPr="00C6090D">
        <w:t xml:space="preserve"> task is </w:t>
      </w:r>
      <w:r>
        <w:t>to</w:t>
      </w:r>
      <w:r w:rsidR="00C6090D" w:rsidRPr="00C6090D">
        <w:t xml:space="preserve"> precise</w:t>
      </w:r>
      <w:r>
        <w:t>ly</w:t>
      </w:r>
      <w:r w:rsidR="00C6090D" w:rsidRPr="00C6090D">
        <w:t xml:space="preserve"> identif</w:t>
      </w:r>
      <w:r>
        <w:t>y</w:t>
      </w:r>
      <w:r w:rsidR="00C6090D" w:rsidRPr="00C6090D">
        <w:t xml:space="preserve"> each type of food, as </w:t>
      </w:r>
      <w:r>
        <w:t>various ingredients can be part of a meal that is</w:t>
      </w:r>
      <w:r w:rsidR="00C6090D" w:rsidRPr="00C6090D">
        <w:t xml:space="preserve"> fried, baked, or cooked. </w:t>
      </w:r>
      <w:r>
        <w:t>Q</w:t>
      </w:r>
      <w:r w:rsidR="00C6090D" w:rsidRPr="00C6090D">
        <w:t xml:space="preserve">uality of a </w:t>
      </w:r>
      <w:r>
        <w:t xml:space="preserve">images plays key role in achieving desired </w:t>
      </w:r>
      <w:r w:rsidR="00C6090D" w:rsidRPr="00C6090D">
        <w:t xml:space="preserve">accuracy of volume estimation </w:t>
      </w:r>
      <w:r w:rsidR="00B833C4">
        <w:t>in</w:t>
      </w:r>
      <w:r w:rsidR="00B833C4" w:rsidRPr="00C6090D">
        <w:t xml:space="preserve"> each</w:t>
      </w:r>
      <w:r w:rsidR="00C6090D" w:rsidRPr="00C6090D">
        <w:t xml:space="preserve"> image.</w:t>
      </w:r>
      <w:r w:rsidR="00E06AD3">
        <w:t xml:space="preserve"> Algorithms should be able to enhance the images and utilize </w:t>
      </w:r>
      <w:commentRangeStart w:id="20"/>
      <w:r w:rsidR="00E06AD3">
        <w:t>a large dataset with variety of images to learn to achieve accuracy.</w:t>
      </w:r>
      <w:r w:rsidR="007A13B1">
        <w:t xml:space="preserve"> </w:t>
      </w:r>
      <w:commentRangeEnd w:id="20"/>
      <w:r w:rsidR="00B05555">
        <w:rPr>
          <w:rStyle w:val="CommentReference"/>
        </w:rPr>
        <w:commentReference w:id="20"/>
      </w:r>
      <w:r w:rsidR="007A13B1" w:rsidRPr="007A13B1">
        <w:t>Nadeem, M., Shen, H., Choy, L., &amp; Barakat, J. M. H. (2023)</w:t>
      </w:r>
    </w:p>
    <w:p w14:paraId="26DEE638" w14:textId="6016930C" w:rsidR="009466E8" w:rsidRDefault="00C6090D" w:rsidP="00C65FC8">
      <w:pPr>
        <w:spacing w:line="480" w:lineRule="auto"/>
        <w:ind w:left="360" w:firstLine="360"/>
      </w:pPr>
      <w:r w:rsidRPr="00C6090D">
        <w:t xml:space="preserve">In </w:t>
      </w:r>
      <w:r w:rsidR="009466E8" w:rsidRPr="00C6090D">
        <w:t>literature</w:t>
      </w:r>
      <w:r w:rsidRPr="00C6090D">
        <w:t xml:space="preserve">, several techniques </w:t>
      </w:r>
      <w:r w:rsidR="009466E8">
        <w:t>are discussed</w:t>
      </w:r>
      <w:r w:rsidRPr="00C6090D">
        <w:t xml:space="preserve"> for volume estimation, such as </w:t>
      </w:r>
    </w:p>
    <w:p w14:paraId="14565AEF" w14:textId="77777777" w:rsidR="009466E8" w:rsidRDefault="009466E8" w:rsidP="004146C4">
      <w:pPr>
        <w:pStyle w:val="ListParagraph"/>
        <w:numPr>
          <w:ilvl w:val="0"/>
          <w:numId w:val="31"/>
        </w:numPr>
        <w:spacing w:line="480" w:lineRule="auto"/>
      </w:pPr>
      <w:r>
        <w:t>A</w:t>
      </w:r>
      <w:r w:rsidR="00C6090D" w:rsidRPr="00C6090D">
        <w:t>n</w:t>
      </w:r>
      <w:r>
        <w:t xml:space="preserve"> approach</w:t>
      </w:r>
      <w:r w:rsidR="00C6090D" w:rsidRPr="00C6090D">
        <w:t xml:space="preserve"> based on pixel counting</w:t>
      </w:r>
    </w:p>
    <w:p w14:paraId="3741E5E1" w14:textId="77777777" w:rsidR="009466E8" w:rsidRDefault="009466E8" w:rsidP="004146C4">
      <w:pPr>
        <w:pStyle w:val="ListParagraph"/>
        <w:numPr>
          <w:ilvl w:val="0"/>
          <w:numId w:val="31"/>
        </w:numPr>
        <w:spacing w:line="480" w:lineRule="auto"/>
      </w:pPr>
      <w:r>
        <w:lastRenderedPageBreak/>
        <w:t>T</w:t>
      </w:r>
      <w:r w:rsidR="00C6090D" w:rsidRPr="00C6090D">
        <w:t>hree-dimensional (3D)</w:t>
      </w:r>
      <w:r w:rsidR="00C6090D" w:rsidRPr="00C65FC8">
        <w:t xml:space="preserve"> </w:t>
      </w:r>
      <w:r w:rsidR="00C6090D" w:rsidRPr="00C6090D">
        <w:t xml:space="preserve">model segmentation. </w:t>
      </w:r>
    </w:p>
    <w:p w14:paraId="526DBF4E" w14:textId="341CC445" w:rsidR="00C6090D" w:rsidRPr="00C65FC8" w:rsidRDefault="00C6090D" w:rsidP="009466E8">
      <w:pPr>
        <w:spacing w:line="480" w:lineRule="auto"/>
        <w:ind w:left="360" w:firstLine="360"/>
      </w:pPr>
      <w:r w:rsidRPr="00C6090D">
        <w:t>In “Snap-n-Eat”</w:t>
      </w:r>
      <w:r w:rsidR="009466E8">
        <w:t xml:space="preserve"> application</w:t>
      </w:r>
      <w:r w:rsidRPr="00C6090D">
        <w:t xml:space="preserve"> pixel counting </w:t>
      </w:r>
      <w:r w:rsidR="009466E8">
        <w:t>is used to</w:t>
      </w:r>
      <w:r w:rsidRPr="00C6090D">
        <w:t xml:space="preserve"> estimate the portion size of each segment</w:t>
      </w:r>
      <w:r w:rsidR="009466E8">
        <w:t xml:space="preserve"> of</w:t>
      </w:r>
      <w:r w:rsidRPr="00C6090D">
        <w:t xml:space="preserve"> food. </w:t>
      </w:r>
      <w:r w:rsidR="009466E8">
        <w:t>Calories and Nutrient values of each segment can be identified using food database as soon as segment of food is identified.</w:t>
      </w:r>
      <w:r w:rsidRPr="00C6090D">
        <w:t xml:space="preserve"> </w:t>
      </w:r>
      <w:r w:rsidR="001D5E32">
        <w:t>P</w:t>
      </w:r>
      <w:r w:rsidRPr="00C6090D">
        <w:t>ixel-counting approach</w:t>
      </w:r>
      <w:r w:rsidR="001D5E32">
        <w:t xml:space="preserve"> used in small applications</w:t>
      </w:r>
      <w:r w:rsidRPr="00C6090D">
        <w:t xml:space="preserve"> </w:t>
      </w:r>
      <w:r w:rsidR="001D5E32">
        <w:t xml:space="preserve">as the process is quick and </w:t>
      </w:r>
      <w:r w:rsidRPr="00C6090D">
        <w:t xml:space="preserve">simple </w:t>
      </w:r>
      <w:r w:rsidR="001D5E32">
        <w:t>to provide</w:t>
      </w:r>
      <w:r w:rsidRPr="00C6090D">
        <w:t xml:space="preserve"> good estimation of portion size. However, they assumed predefined calorific and nutritional value per food category. This assumption may not be true; for example, an ounce of baked potato chips can have 14% fewer calories, 50% less fat and less saturated fat than fried potato chips</w:t>
      </w:r>
      <w:r w:rsidR="007A13B1">
        <w:t xml:space="preserve">. </w:t>
      </w:r>
      <w:r w:rsidR="007A13B1" w:rsidRPr="007A13B1">
        <w:t>Nadeem, M., Shen, H., Choy, L., &amp; Barakat, J. M. H. (2023)</w:t>
      </w:r>
    </w:p>
    <w:p w14:paraId="7C2CB3A8" w14:textId="649D6883" w:rsidR="00C6090D" w:rsidRDefault="00E24563" w:rsidP="00C65FC8">
      <w:pPr>
        <w:spacing w:line="480" w:lineRule="auto"/>
        <w:ind w:left="360" w:firstLine="360"/>
      </w:pPr>
      <w:r>
        <w:t>Applications that use Vision based</w:t>
      </w:r>
      <w:r w:rsidR="00C6090D" w:rsidRPr="00C6090D">
        <w:t xml:space="preserve"> dietary assessment </w:t>
      </w:r>
      <w:r>
        <w:t>were able to achieve better</w:t>
      </w:r>
      <w:r w:rsidR="00C6090D" w:rsidRPr="00C6090D">
        <w:t xml:space="preserve"> accuracy in estimating food portions</w:t>
      </w:r>
      <w:r>
        <w:t xml:space="preserve"> compared to applications that used pixel counting.</w:t>
      </w:r>
      <w:r w:rsidR="00015E35">
        <w:t xml:space="preserve"> Some of the challenges reported in literatures that discussed Vison based assessment are </w:t>
      </w:r>
      <w:r w:rsidR="00C6090D" w:rsidRPr="00C6090D">
        <w:t xml:space="preserve">view occlusion and scale ambiguity. </w:t>
      </w:r>
      <w:r w:rsidR="00015E35">
        <w:t xml:space="preserve">Vision based assessment </w:t>
      </w:r>
      <w:r w:rsidR="00C6090D" w:rsidRPr="00C6090D">
        <w:t>approache</w:t>
      </w:r>
      <w:r w:rsidR="00015E35">
        <w:t>s</w:t>
      </w:r>
      <w:r w:rsidR="00C6090D" w:rsidRPr="00C6090D">
        <w:t xml:space="preserve"> </w:t>
      </w:r>
      <w:r w:rsidR="00015E35">
        <w:t>demands variety of same images in different angles and image qualities.</w:t>
      </w:r>
      <w:r w:rsidR="00C6090D" w:rsidRPr="00C6090D">
        <w:t xml:space="preserve"> </w:t>
      </w:r>
      <w:r w:rsidR="00D2192D">
        <w:t xml:space="preserve">And to solve this, large datasets are used in deep learning and increased depth </w:t>
      </w:r>
      <w:r w:rsidR="00C6090D" w:rsidRPr="00C6090D">
        <w:t xml:space="preserve">sensing techniques have been </w:t>
      </w:r>
      <w:r w:rsidR="00D2192D">
        <w:t xml:space="preserve">used along with </w:t>
      </w:r>
      <w:r w:rsidR="00C6090D" w:rsidRPr="00C6090D">
        <w:t>AI capabilities</w:t>
      </w:r>
      <w:r w:rsidR="00D2192D">
        <w:t>.</w:t>
      </w:r>
      <w:r w:rsidR="007A13B1">
        <w:t xml:space="preserve"> </w:t>
      </w:r>
      <w:r w:rsidR="007A13B1" w:rsidRPr="007A13B1">
        <w:t>Amugongo, L. M., Kriebitz, A., Boch, A., &amp; Lütge, C. (2023)</w:t>
      </w:r>
    </w:p>
    <w:p w14:paraId="700677D2" w14:textId="45709C30" w:rsidR="007E0D5C" w:rsidRDefault="007A13B1" w:rsidP="00C6090D">
      <w:pPr>
        <w:spacing w:line="480" w:lineRule="auto"/>
      </w:pPr>
      <w:r>
        <w:t>C</w:t>
      </w:r>
      <w:r w:rsidR="007E0D5C">
        <w:t>alorie Estimation</w:t>
      </w:r>
    </w:p>
    <w:p w14:paraId="5E8BDBDC" w14:textId="1784A217" w:rsidR="004146C4" w:rsidRDefault="004146C4" w:rsidP="0029500D">
      <w:pPr>
        <w:spacing w:line="480" w:lineRule="auto"/>
      </w:pPr>
      <w:r>
        <w:t xml:space="preserve">Calorie Estimation depends on segmented ingredients and its quantity. Quantity of ingredients are </w:t>
      </w:r>
      <w:r w:rsidR="00DB7F43">
        <w:t xml:space="preserve">estimated </w:t>
      </w:r>
      <w:r>
        <w:t xml:space="preserve">by </w:t>
      </w:r>
      <w:r w:rsidR="00DB7F43">
        <w:t>calculating the pixels and comparing it to a known object. Also taking the ingredients 3D dimensions into consideration for calculations. Once the estimation of ingredients dimensions is calculated, it will lead to finding volume.</w:t>
      </w:r>
      <w:r w:rsidR="005434A3">
        <w:t xml:space="preserve"> Using ingredient and its volume, Calorie of each </w:t>
      </w:r>
      <w:r w:rsidR="00BB1EF0">
        <w:t>ingredient</w:t>
      </w:r>
      <w:r w:rsidR="005434A3">
        <w:t xml:space="preserve"> can be identified.</w:t>
      </w:r>
      <w:r w:rsidR="007A13B1">
        <w:t xml:space="preserve"> </w:t>
      </w:r>
      <w:r w:rsidR="007A13B1" w:rsidRPr="007A13B1">
        <w:t>Amugongo, L. M., Kriebitz, A., Boch, A., &amp; Lütge, C. (2023)</w:t>
      </w:r>
    </w:p>
    <w:p w14:paraId="556156D1" w14:textId="77777777" w:rsidR="0029500D" w:rsidRDefault="0029500D" w:rsidP="00C6090D">
      <w:pPr>
        <w:spacing w:line="480" w:lineRule="auto"/>
      </w:pPr>
    </w:p>
    <w:p w14:paraId="5822B34E" w14:textId="7F7E3689" w:rsidR="003349D8" w:rsidRDefault="003349D8" w:rsidP="00C6090D">
      <w:pPr>
        <w:spacing w:line="480" w:lineRule="auto"/>
      </w:pPr>
      <w:r>
        <w:rPr>
          <w:noProof/>
        </w:rPr>
        <w:drawing>
          <wp:inline distT="0" distB="0" distL="0" distR="0" wp14:anchorId="2E7263CC" wp14:editId="4FEE2E97">
            <wp:extent cx="5238750" cy="4000500"/>
            <wp:effectExtent l="0" t="0" r="0" b="0"/>
            <wp:docPr id="1358312136" name="Picture 12" descr="Healthcare 11 00059 g004 5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ealthcare 11 00059 g004 55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38750" cy="4000500"/>
                    </a:xfrm>
                    <a:prstGeom prst="rect">
                      <a:avLst/>
                    </a:prstGeom>
                    <a:noFill/>
                    <a:ln>
                      <a:noFill/>
                    </a:ln>
                  </pic:spPr>
                </pic:pic>
              </a:graphicData>
            </a:graphic>
          </wp:inline>
        </w:drawing>
      </w:r>
    </w:p>
    <w:p w14:paraId="021E761C" w14:textId="1EE76EFA" w:rsidR="003349D8" w:rsidRDefault="003349D8" w:rsidP="00C6090D">
      <w:pPr>
        <w:spacing w:line="480" w:lineRule="auto"/>
      </w:pPr>
      <w:r>
        <w:t>Food</w:t>
      </w:r>
      <w:r w:rsidR="00BB1EF0">
        <w:t xml:space="preserve"> Dataset</w:t>
      </w:r>
      <w:r>
        <w:t xml:space="preserve"> available in open-source dataset.</w:t>
      </w:r>
    </w:p>
    <w:p w14:paraId="3FF4AEBA" w14:textId="0F0C8240" w:rsidR="00E47325" w:rsidRPr="003902A8" w:rsidRDefault="00E47325" w:rsidP="00E47325">
      <w:pPr>
        <w:pStyle w:val="Heading1"/>
        <w:numPr>
          <w:ilvl w:val="0"/>
          <w:numId w:val="22"/>
        </w:numPr>
        <w:rPr>
          <w:sz w:val="32"/>
          <w:szCs w:val="32"/>
        </w:rPr>
      </w:pPr>
      <w:bookmarkStart w:id="21" w:name="_Toc184981025"/>
      <w:r>
        <w:rPr>
          <w:sz w:val="32"/>
          <w:szCs w:val="32"/>
        </w:rPr>
        <w:t>Compare and Validate Metrics</w:t>
      </w:r>
      <w:bookmarkEnd w:id="21"/>
    </w:p>
    <w:p w14:paraId="7198A5A0" w14:textId="6963C75F" w:rsidR="008A7EAD" w:rsidRPr="008A7EAD" w:rsidRDefault="008A7EAD" w:rsidP="00EC5091">
      <w:pPr>
        <w:ind w:left="360" w:firstLine="360"/>
      </w:pPr>
      <w:r>
        <w:t xml:space="preserve">Metrics </w:t>
      </w:r>
      <w:r w:rsidR="009871EC">
        <w:t>collect</w:t>
      </w:r>
      <w:r w:rsidR="00C416C1">
        <w:t>ed</w:t>
      </w:r>
      <w:r w:rsidR="009871EC">
        <w:t xml:space="preserve"> through proprietary API’s and Open-Source models compared and validated similar to below metrics</w:t>
      </w:r>
      <w:r w:rsidR="00C416C1">
        <w:t xml:space="preserve"> in Table </w:t>
      </w:r>
      <w:r w:rsidR="00BD6EA9">
        <w:t>4</w:t>
      </w:r>
    </w:p>
    <w:tbl>
      <w:tblPr>
        <w:tblW w:w="8020" w:type="dxa"/>
        <w:jc w:val="center"/>
        <w:tblLook w:val="04A0" w:firstRow="1" w:lastRow="0" w:firstColumn="1" w:lastColumn="0" w:noHBand="0" w:noVBand="1"/>
      </w:tblPr>
      <w:tblGrid>
        <w:gridCol w:w="1705"/>
        <w:gridCol w:w="1515"/>
        <w:gridCol w:w="1600"/>
        <w:gridCol w:w="1925"/>
        <w:gridCol w:w="1275"/>
      </w:tblGrid>
      <w:tr w:rsidR="00D17C4F" w:rsidRPr="00D17C4F" w14:paraId="145568CF" w14:textId="77777777" w:rsidTr="00D56D3F">
        <w:trPr>
          <w:trHeight w:val="570"/>
          <w:jc w:val="center"/>
        </w:trPr>
        <w:tc>
          <w:tcPr>
            <w:tcW w:w="1705" w:type="dxa"/>
            <w:tcBorders>
              <w:top w:val="single" w:sz="4" w:space="0" w:color="61CBF3"/>
              <w:left w:val="single" w:sz="4" w:space="0" w:color="61CBF3"/>
              <w:bottom w:val="single" w:sz="4" w:space="0" w:color="61CBF3"/>
              <w:right w:val="nil"/>
            </w:tcBorders>
            <w:shd w:val="clear" w:color="000000" w:fill="44B3E1"/>
            <w:vAlign w:val="center"/>
            <w:hideMark/>
          </w:tcPr>
          <w:p w14:paraId="19C54A3C" w14:textId="77777777" w:rsidR="00D17C4F" w:rsidRPr="00D17C4F" w:rsidRDefault="00D17C4F" w:rsidP="00D17C4F">
            <w:pPr>
              <w:spacing w:after="0" w:line="240" w:lineRule="auto"/>
              <w:jc w:val="center"/>
              <w:rPr>
                <w:rFonts w:ascii="Aptos" w:eastAsia="Times New Roman" w:hAnsi="Aptos" w:cs="Times New Roman"/>
                <w:b/>
                <w:bCs/>
                <w:color w:val="000000"/>
              </w:rPr>
            </w:pPr>
            <w:r w:rsidRPr="00D17C4F">
              <w:rPr>
                <w:rFonts w:ascii="Aptos" w:eastAsia="Times New Roman" w:hAnsi="Aptos" w:cs="Times New Roman"/>
                <w:b/>
                <w:bCs/>
                <w:color w:val="000000"/>
              </w:rPr>
              <w:t>API </w:t>
            </w:r>
          </w:p>
        </w:tc>
        <w:tc>
          <w:tcPr>
            <w:tcW w:w="1515" w:type="dxa"/>
            <w:tcBorders>
              <w:top w:val="single" w:sz="4" w:space="0" w:color="61CBF3"/>
              <w:left w:val="nil"/>
              <w:bottom w:val="single" w:sz="4" w:space="0" w:color="61CBF3"/>
              <w:right w:val="nil"/>
            </w:tcBorders>
            <w:shd w:val="clear" w:color="0F9ED5" w:fill="0F9ED5"/>
            <w:vAlign w:val="center"/>
            <w:hideMark/>
          </w:tcPr>
          <w:p w14:paraId="40BDA99A" w14:textId="77777777" w:rsidR="00D17C4F" w:rsidRPr="00D17C4F" w:rsidRDefault="00D17C4F" w:rsidP="00D56D3F">
            <w:pPr>
              <w:spacing w:after="0" w:line="240" w:lineRule="auto"/>
              <w:jc w:val="center"/>
              <w:rPr>
                <w:rFonts w:ascii="Aptos" w:eastAsia="Times New Roman" w:hAnsi="Aptos" w:cs="Times New Roman"/>
                <w:b/>
                <w:bCs/>
                <w:color w:val="000000"/>
              </w:rPr>
            </w:pPr>
            <w:r w:rsidRPr="00D17C4F">
              <w:rPr>
                <w:rFonts w:ascii="Aptos" w:eastAsia="Times New Roman" w:hAnsi="Aptos" w:cs="Times New Roman"/>
                <w:b/>
                <w:bCs/>
                <w:color w:val="000000"/>
              </w:rPr>
              <w:t>Log Meal API</w:t>
            </w:r>
          </w:p>
        </w:tc>
        <w:tc>
          <w:tcPr>
            <w:tcW w:w="1600" w:type="dxa"/>
            <w:tcBorders>
              <w:top w:val="single" w:sz="4" w:space="0" w:color="61CBF3"/>
              <w:left w:val="nil"/>
              <w:bottom w:val="single" w:sz="4" w:space="0" w:color="61CBF3"/>
              <w:right w:val="nil"/>
            </w:tcBorders>
            <w:shd w:val="clear" w:color="0F9ED5" w:fill="0F9ED5"/>
            <w:vAlign w:val="center"/>
            <w:hideMark/>
          </w:tcPr>
          <w:p w14:paraId="47204F90" w14:textId="77777777" w:rsidR="00D17C4F" w:rsidRPr="00D17C4F" w:rsidRDefault="00D17C4F" w:rsidP="00D56D3F">
            <w:pPr>
              <w:spacing w:after="0" w:line="240" w:lineRule="auto"/>
              <w:jc w:val="center"/>
              <w:rPr>
                <w:rFonts w:ascii="Aptos" w:eastAsia="Times New Roman" w:hAnsi="Aptos" w:cs="Times New Roman"/>
                <w:b/>
                <w:bCs/>
                <w:color w:val="000000"/>
              </w:rPr>
            </w:pPr>
            <w:r w:rsidRPr="00D17C4F">
              <w:rPr>
                <w:rFonts w:ascii="Aptos" w:eastAsia="Times New Roman" w:hAnsi="Aptos" w:cs="Times New Roman"/>
                <w:b/>
                <w:bCs/>
                <w:color w:val="000000"/>
              </w:rPr>
              <w:t>Foodviser</w:t>
            </w:r>
          </w:p>
        </w:tc>
        <w:tc>
          <w:tcPr>
            <w:tcW w:w="1925" w:type="dxa"/>
            <w:tcBorders>
              <w:top w:val="single" w:sz="4" w:space="0" w:color="61CBF3"/>
              <w:left w:val="nil"/>
              <w:bottom w:val="single" w:sz="4" w:space="0" w:color="61CBF3"/>
              <w:right w:val="nil"/>
            </w:tcBorders>
            <w:shd w:val="clear" w:color="0F9ED5" w:fill="0F9ED5"/>
            <w:vAlign w:val="center"/>
            <w:hideMark/>
          </w:tcPr>
          <w:p w14:paraId="3D992041" w14:textId="77777777" w:rsidR="00D17C4F" w:rsidRPr="00D17C4F" w:rsidRDefault="00D17C4F" w:rsidP="00D56D3F">
            <w:pPr>
              <w:spacing w:after="0" w:line="240" w:lineRule="auto"/>
              <w:jc w:val="center"/>
              <w:rPr>
                <w:rFonts w:ascii="Aptos" w:eastAsia="Times New Roman" w:hAnsi="Aptos" w:cs="Times New Roman"/>
                <w:b/>
                <w:bCs/>
                <w:color w:val="000000"/>
              </w:rPr>
            </w:pPr>
            <w:r w:rsidRPr="00D17C4F">
              <w:rPr>
                <w:rFonts w:ascii="Aptos" w:eastAsia="Times New Roman" w:hAnsi="Aptos" w:cs="Times New Roman"/>
                <w:b/>
                <w:bCs/>
                <w:color w:val="000000"/>
              </w:rPr>
              <w:t>Open-source API</w:t>
            </w:r>
          </w:p>
        </w:tc>
        <w:tc>
          <w:tcPr>
            <w:tcW w:w="1275" w:type="dxa"/>
            <w:tcBorders>
              <w:top w:val="single" w:sz="4" w:space="0" w:color="61CBF3"/>
              <w:left w:val="nil"/>
              <w:bottom w:val="single" w:sz="4" w:space="0" w:color="61CBF3"/>
              <w:right w:val="single" w:sz="4" w:space="0" w:color="61CBF3"/>
            </w:tcBorders>
            <w:shd w:val="clear" w:color="0F9ED5" w:fill="0F9ED5"/>
            <w:vAlign w:val="center"/>
            <w:hideMark/>
          </w:tcPr>
          <w:p w14:paraId="36772865" w14:textId="77777777" w:rsidR="00D17C4F" w:rsidRPr="00D17C4F" w:rsidRDefault="00D17C4F" w:rsidP="00D56D3F">
            <w:pPr>
              <w:spacing w:after="0" w:line="240" w:lineRule="auto"/>
              <w:jc w:val="center"/>
              <w:rPr>
                <w:rFonts w:ascii="Aptos" w:eastAsia="Times New Roman" w:hAnsi="Aptos" w:cs="Times New Roman"/>
                <w:b/>
                <w:bCs/>
                <w:color w:val="000000"/>
              </w:rPr>
            </w:pPr>
            <w:r w:rsidRPr="00D17C4F">
              <w:rPr>
                <w:rFonts w:ascii="Aptos" w:eastAsia="Times New Roman" w:hAnsi="Aptos" w:cs="Times New Roman"/>
                <w:b/>
                <w:bCs/>
                <w:color w:val="000000"/>
              </w:rPr>
              <w:t>Fusion</w:t>
            </w:r>
          </w:p>
        </w:tc>
      </w:tr>
      <w:tr w:rsidR="00D17C4F" w:rsidRPr="00D17C4F" w14:paraId="7A85C060" w14:textId="77777777" w:rsidTr="00D56D3F">
        <w:trPr>
          <w:trHeight w:val="285"/>
          <w:jc w:val="center"/>
        </w:trPr>
        <w:tc>
          <w:tcPr>
            <w:tcW w:w="1705" w:type="dxa"/>
            <w:tcBorders>
              <w:top w:val="single" w:sz="4" w:space="0" w:color="61CBF3"/>
              <w:left w:val="single" w:sz="4" w:space="0" w:color="61CBF3"/>
              <w:bottom w:val="single" w:sz="4" w:space="0" w:color="61CBF3"/>
              <w:right w:val="nil"/>
            </w:tcBorders>
            <w:shd w:val="clear" w:color="000000" w:fill="44B3E1"/>
            <w:vAlign w:val="center"/>
            <w:hideMark/>
          </w:tcPr>
          <w:p w14:paraId="2BA296EE" w14:textId="77777777" w:rsidR="00D17C4F" w:rsidRPr="00D17C4F" w:rsidRDefault="00D17C4F" w:rsidP="00D17C4F">
            <w:pPr>
              <w:spacing w:after="0" w:line="240" w:lineRule="auto"/>
              <w:jc w:val="center"/>
              <w:rPr>
                <w:rFonts w:ascii="Aptos" w:eastAsia="Times New Roman" w:hAnsi="Aptos" w:cs="Times New Roman"/>
                <w:b/>
                <w:bCs/>
                <w:color w:val="000000"/>
              </w:rPr>
            </w:pPr>
            <w:r w:rsidRPr="00D17C4F">
              <w:rPr>
                <w:rFonts w:ascii="Aptos" w:eastAsia="Times New Roman" w:hAnsi="Aptos" w:cs="Arial"/>
                <w:b/>
                <w:bCs/>
                <w:color w:val="000000"/>
              </w:rPr>
              <w:t>Pizza</w:t>
            </w:r>
          </w:p>
        </w:tc>
        <w:tc>
          <w:tcPr>
            <w:tcW w:w="1515" w:type="dxa"/>
            <w:tcBorders>
              <w:top w:val="single" w:sz="4" w:space="0" w:color="61CBF3"/>
              <w:left w:val="nil"/>
              <w:bottom w:val="single" w:sz="4" w:space="0" w:color="61CBF3"/>
              <w:right w:val="nil"/>
            </w:tcBorders>
            <w:shd w:val="clear" w:color="CAEDFB" w:fill="CAEDFB"/>
            <w:vAlign w:val="center"/>
            <w:hideMark/>
          </w:tcPr>
          <w:p w14:paraId="1784F81D" w14:textId="77777777" w:rsidR="00D17C4F" w:rsidRPr="00D17C4F" w:rsidRDefault="00D17C4F" w:rsidP="00D17C4F">
            <w:pPr>
              <w:spacing w:after="0" w:line="240" w:lineRule="auto"/>
              <w:jc w:val="center"/>
              <w:rPr>
                <w:rFonts w:ascii="Aptos" w:eastAsia="Times New Roman" w:hAnsi="Aptos" w:cs="Times New Roman"/>
                <w:color w:val="000000"/>
              </w:rPr>
            </w:pPr>
            <w:r w:rsidRPr="00D17C4F">
              <w:rPr>
                <w:rFonts w:ascii="Aptos" w:eastAsia="Times New Roman" w:hAnsi="Aptos" w:cs="Arial"/>
                <w:color w:val="000000"/>
              </w:rPr>
              <w:t>65.3</w:t>
            </w:r>
          </w:p>
        </w:tc>
        <w:tc>
          <w:tcPr>
            <w:tcW w:w="1600" w:type="dxa"/>
            <w:tcBorders>
              <w:top w:val="single" w:sz="4" w:space="0" w:color="61CBF3"/>
              <w:left w:val="nil"/>
              <w:bottom w:val="single" w:sz="4" w:space="0" w:color="61CBF3"/>
              <w:right w:val="nil"/>
            </w:tcBorders>
            <w:shd w:val="clear" w:color="CAEDFB" w:fill="CAEDFB"/>
            <w:vAlign w:val="center"/>
            <w:hideMark/>
          </w:tcPr>
          <w:p w14:paraId="632F273B" w14:textId="77777777" w:rsidR="00D17C4F" w:rsidRPr="00D17C4F" w:rsidRDefault="00D17C4F" w:rsidP="00D17C4F">
            <w:pPr>
              <w:spacing w:after="0" w:line="240" w:lineRule="auto"/>
              <w:jc w:val="center"/>
              <w:rPr>
                <w:rFonts w:ascii="Aptos" w:eastAsia="Times New Roman" w:hAnsi="Aptos" w:cs="Times New Roman"/>
                <w:color w:val="000000"/>
              </w:rPr>
            </w:pPr>
            <w:r w:rsidRPr="00D17C4F">
              <w:rPr>
                <w:rFonts w:ascii="Aptos" w:eastAsia="Times New Roman" w:hAnsi="Aptos" w:cs="Arial"/>
                <w:color w:val="000000"/>
              </w:rPr>
              <w:t>76.5</w:t>
            </w:r>
          </w:p>
        </w:tc>
        <w:tc>
          <w:tcPr>
            <w:tcW w:w="1925" w:type="dxa"/>
            <w:tcBorders>
              <w:top w:val="single" w:sz="4" w:space="0" w:color="61CBF3"/>
              <w:left w:val="nil"/>
              <w:bottom w:val="single" w:sz="4" w:space="0" w:color="61CBF3"/>
              <w:right w:val="nil"/>
            </w:tcBorders>
            <w:shd w:val="clear" w:color="CAEDFB" w:fill="CAEDFB"/>
            <w:vAlign w:val="center"/>
            <w:hideMark/>
          </w:tcPr>
          <w:p w14:paraId="2300F334" w14:textId="77777777" w:rsidR="00D17C4F" w:rsidRPr="00D17C4F" w:rsidRDefault="00D17C4F" w:rsidP="00D17C4F">
            <w:pPr>
              <w:spacing w:after="0" w:line="240" w:lineRule="auto"/>
              <w:jc w:val="center"/>
              <w:rPr>
                <w:rFonts w:ascii="Aptos" w:eastAsia="Times New Roman" w:hAnsi="Aptos" w:cs="Times New Roman"/>
                <w:color w:val="000000"/>
              </w:rPr>
            </w:pPr>
            <w:r w:rsidRPr="00D17C4F">
              <w:rPr>
                <w:rFonts w:ascii="Aptos" w:eastAsia="Times New Roman" w:hAnsi="Aptos" w:cs="Arial"/>
                <w:color w:val="000000"/>
              </w:rPr>
              <w:t>70.4</w:t>
            </w:r>
          </w:p>
        </w:tc>
        <w:tc>
          <w:tcPr>
            <w:tcW w:w="1275" w:type="dxa"/>
            <w:tcBorders>
              <w:top w:val="single" w:sz="4" w:space="0" w:color="61CBF3"/>
              <w:left w:val="nil"/>
              <w:bottom w:val="single" w:sz="4" w:space="0" w:color="61CBF3"/>
              <w:right w:val="single" w:sz="4" w:space="0" w:color="61CBF3"/>
            </w:tcBorders>
            <w:shd w:val="clear" w:color="CAEDFB" w:fill="CAEDFB"/>
            <w:vAlign w:val="center"/>
            <w:hideMark/>
          </w:tcPr>
          <w:p w14:paraId="767ED386" w14:textId="77777777" w:rsidR="00D17C4F" w:rsidRPr="00D17C4F" w:rsidRDefault="00D17C4F" w:rsidP="00D17C4F">
            <w:pPr>
              <w:spacing w:after="0" w:line="240" w:lineRule="auto"/>
              <w:jc w:val="center"/>
              <w:rPr>
                <w:rFonts w:ascii="Aptos" w:eastAsia="Times New Roman" w:hAnsi="Aptos" w:cs="Times New Roman"/>
                <w:color w:val="000000"/>
              </w:rPr>
            </w:pPr>
            <w:r w:rsidRPr="00D17C4F">
              <w:rPr>
                <w:rFonts w:ascii="Aptos" w:eastAsia="Times New Roman" w:hAnsi="Aptos" w:cs="Arial"/>
                <w:color w:val="000000"/>
              </w:rPr>
              <w:t>81.6</w:t>
            </w:r>
          </w:p>
        </w:tc>
      </w:tr>
      <w:tr w:rsidR="00D17C4F" w:rsidRPr="00D17C4F" w14:paraId="2B247510" w14:textId="77777777" w:rsidTr="00D56D3F">
        <w:trPr>
          <w:trHeight w:val="285"/>
          <w:jc w:val="center"/>
        </w:trPr>
        <w:tc>
          <w:tcPr>
            <w:tcW w:w="1705" w:type="dxa"/>
            <w:tcBorders>
              <w:top w:val="single" w:sz="4" w:space="0" w:color="61CBF3"/>
              <w:left w:val="single" w:sz="4" w:space="0" w:color="61CBF3"/>
              <w:bottom w:val="single" w:sz="4" w:space="0" w:color="61CBF3"/>
              <w:right w:val="nil"/>
            </w:tcBorders>
            <w:shd w:val="clear" w:color="000000" w:fill="44B3E1"/>
            <w:vAlign w:val="center"/>
            <w:hideMark/>
          </w:tcPr>
          <w:p w14:paraId="78321716" w14:textId="77777777" w:rsidR="00D17C4F" w:rsidRPr="00D17C4F" w:rsidRDefault="00D17C4F" w:rsidP="00D17C4F">
            <w:pPr>
              <w:spacing w:after="0" w:line="240" w:lineRule="auto"/>
              <w:jc w:val="center"/>
              <w:rPr>
                <w:rFonts w:ascii="Aptos" w:eastAsia="Times New Roman" w:hAnsi="Aptos" w:cs="Times New Roman"/>
                <w:b/>
                <w:bCs/>
                <w:color w:val="000000"/>
              </w:rPr>
            </w:pPr>
            <w:r w:rsidRPr="00D17C4F">
              <w:rPr>
                <w:rFonts w:ascii="Aptos" w:eastAsia="Times New Roman" w:hAnsi="Aptos" w:cs="Arial"/>
                <w:b/>
                <w:bCs/>
                <w:color w:val="000000"/>
              </w:rPr>
              <w:t>Strawberry</w:t>
            </w:r>
          </w:p>
        </w:tc>
        <w:tc>
          <w:tcPr>
            <w:tcW w:w="1515" w:type="dxa"/>
            <w:tcBorders>
              <w:top w:val="single" w:sz="4" w:space="0" w:color="61CBF3"/>
              <w:left w:val="nil"/>
              <w:bottom w:val="single" w:sz="4" w:space="0" w:color="61CBF3"/>
              <w:right w:val="nil"/>
            </w:tcBorders>
            <w:shd w:val="clear" w:color="auto" w:fill="auto"/>
            <w:vAlign w:val="center"/>
            <w:hideMark/>
          </w:tcPr>
          <w:p w14:paraId="34AC9CB5" w14:textId="77777777" w:rsidR="00D17C4F" w:rsidRPr="00D17C4F" w:rsidRDefault="00D17C4F" w:rsidP="00D17C4F">
            <w:pPr>
              <w:spacing w:after="0" w:line="240" w:lineRule="auto"/>
              <w:jc w:val="center"/>
              <w:rPr>
                <w:rFonts w:ascii="Aptos" w:eastAsia="Times New Roman" w:hAnsi="Aptos" w:cs="Times New Roman"/>
                <w:color w:val="000000"/>
              </w:rPr>
            </w:pPr>
            <w:r w:rsidRPr="00D17C4F">
              <w:rPr>
                <w:rFonts w:ascii="Aptos" w:eastAsia="Times New Roman" w:hAnsi="Aptos" w:cs="Arial"/>
                <w:color w:val="000000"/>
              </w:rPr>
              <w:t>65.7</w:t>
            </w:r>
          </w:p>
        </w:tc>
        <w:tc>
          <w:tcPr>
            <w:tcW w:w="1600" w:type="dxa"/>
            <w:tcBorders>
              <w:top w:val="single" w:sz="4" w:space="0" w:color="61CBF3"/>
              <w:left w:val="nil"/>
              <w:bottom w:val="single" w:sz="4" w:space="0" w:color="61CBF3"/>
              <w:right w:val="nil"/>
            </w:tcBorders>
            <w:shd w:val="clear" w:color="auto" w:fill="auto"/>
            <w:vAlign w:val="center"/>
            <w:hideMark/>
          </w:tcPr>
          <w:p w14:paraId="5D048D04" w14:textId="77777777" w:rsidR="00D17C4F" w:rsidRPr="00D17C4F" w:rsidRDefault="00D17C4F" w:rsidP="00D17C4F">
            <w:pPr>
              <w:spacing w:after="0" w:line="240" w:lineRule="auto"/>
              <w:jc w:val="center"/>
              <w:rPr>
                <w:rFonts w:ascii="Aptos" w:eastAsia="Times New Roman" w:hAnsi="Aptos" w:cs="Times New Roman"/>
                <w:color w:val="000000"/>
              </w:rPr>
            </w:pPr>
            <w:r w:rsidRPr="00D17C4F">
              <w:rPr>
                <w:rFonts w:ascii="Aptos" w:eastAsia="Times New Roman" w:hAnsi="Aptos" w:cs="Arial"/>
                <w:color w:val="000000"/>
              </w:rPr>
              <w:t>78.4</w:t>
            </w:r>
          </w:p>
        </w:tc>
        <w:tc>
          <w:tcPr>
            <w:tcW w:w="1925" w:type="dxa"/>
            <w:tcBorders>
              <w:top w:val="single" w:sz="4" w:space="0" w:color="61CBF3"/>
              <w:left w:val="nil"/>
              <w:bottom w:val="single" w:sz="4" w:space="0" w:color="61CBF3"/>
              <w:right w:val="nil"/>
            </w:tcBorders>
            <w:shd w:val="clear" w:color="auto" w:fill="auto"/>
            <w:vAlign w:val="center"/>
            <w:hideMark/>
          </w:tcPr>
          <w:p w14:paraId="12A2B450" w14:textId="77777777" w:rsidR="00D17C4F" w:rsidRPr="00D17C4F" w:rsidRDefault="00D17C4F" w:rsidP="00D17C4F">
            <w:pPr>
              <w:spacing w:after="0" w:line="240" w:lineRule="auto"/>
              <w:jc w:val="center"/>
              <w:rPr>
                <w:rFonts w:ascii="Aptos" w:eastAsia="Times New Roman" w:hAnsi="Aptos" w:cs="Times New Roman"/>
                <w:color w:val="000000"/>
              </w:rPr>
            </w:pPr>
            <w:r w:rsidRPr="00D17C4F">
              <w:rPr>
                <w:rFonts w:ascii="Aptos" w:eastAsia="Times New Roman" w:hAnsi="Aptos" w:cs="Arial"/>
                <w:color w:val="000000"/>
              </w:rPr>
              <w:t>78.4</w:t>
            </w:r>
          </w:p>
        </w:tc>
        <w:tc>
          <w:tcPr>
            <w:tcW w:w="1275" w:type="dxa"/>
            <w:tcBorders>
              <w:top w:val="single" w:sz="4" w:space="0" w:color="61CBF3"/>
              <w:left w:val="nil"/>
              <w:bottom w:val="single" w:sz="4" w:space="0" w:color="61CBF3"/>
              <w:right w:val="single" w:sz="4" w:space="0" w:color="61CBF3"/>
            </w:tcBorders>
            <w:shd w:val="clear" w:color="auto" w:fill="auto"/>
            <w:vAlign w:val="center"/>
            <w:hideMark/>
          </w:tcPr>
          <w:p w14:paraId="06EC1D15" w14:textId="77777777" w:rsidR="00D17C4F" w:rsidRPr="00D17C4F" w:rsidRDefault="00D17C4F" w:rsidP="00D17C4F">
            <w:pPr>
              <w:spacing w:after="0" w:line="240" w:lineRule="auto"/>
              <w:jc w:val="center"/>
              <w:rPr>
                <w:rFonts w:ascii="Aptos" w:eastAsia="Times New Roman" w:hAnsi="Aptos" w:cs="Times New Roman"/>
                <w:color w:val="000000"/>
              </w:rPr>
            </w:pPr>
            <w:r w:rsidRPr="00D17C4F">
              <w:rPr>
                <w:rFonts w:ascii="Aptos" w:eastAsia="Times New Roman" w:hAnsi="Aptos" w:cs="Arial"/>
                <w:color w:val="000000"/>
              </w:rPr>
              <w:t>88.2</w:t>
            </w:r>
          </w:p>
        </w:tc>
      </w:tr>
      <w:tr w:rsidR="00D17C4F" w:rsidRPr="00D17C4F" w14:paraId="119F73F7" w14:textId="77777777" w:rsidTr="00D56D3F">
        <w:trPr>
          <w:trHeight w:val="285"/>
          <w:jc w:val="center"/>
        </w:trPr>
        <w:tc>
          <w:tcPr>
            <w:tcW w:w="1705" w:type="dxa"/>
            <w:tcBorders>
              <w:top w:val="single" w:sz="4" w:space="0" w:color="61CBF3"/>
              <w:left w:val="single" w:sz="4" w:space="0" w:color="61CBF3"/>
              <w:bottom w:val="single" w:sz="4" w:space="0" w:color="61CBF3"/>
              <w:right w:val="nil"/>
            </w:tcBorders>
            <w:shd w:val="clear" w:color="000000" w:fill="44B3E1"/>
            <w:vAlign w:val="center"/>
            <w:hideMark/>
          </w:tcPr>
          <w:p w14:paraId="30ABB6C3" w14:textId="77777777" w:rsidR="00D17C4F" w:rsidRPr="00D17C4F" w:rsidRDefault="00D17C4F" w:rsidP="00D17C4F">
            <w:pPr>
              <w:spacing w:after="0" w:line="240" w:lineRule="auto"/>
              <w:jc w:val="center"/>
              <w:rPr>
                <w:rFonts w:ascii="Aptos" w:eastAsia="Times New Roman" w:hAnsi="Aptos" w:cs="Times New Roman"/>
                <w:b/>
                <w:bCs/>
                <w:color w:val="000000"/>
              </w:rPr>
            </w:pPr>
            <w:r w:rsidRPr="00D17C4F">
              <w:rPr>
                <w:rFonts w:ascii="Aptos" w:eastAsia="Times New Roman" w:hAnsi="Aptos" w:cs="Arial"/>
                <w:b/>
                <w:bCs/>
                <w:color w:val="000000"/>
              </w:rPr>
              <w:t>Mixed Fruit</w:t>
            </w:r>
          </w:p>
        </w:tc>
        <w:tc>
          <w:tcPr>
            <w:tcW w:w="1515" w:type="dxa"/>
            <w:tcBorders>
              <w:top w:val="single" w:sz="4" w:space="0" w:color="61CBF3"/>
              <w:left w:val="nil"/>
              <w:bottom w:val="single" w:sz="4" w:space="0" w:color="61CBF3"/>
              <w:right w:val="nil"/>
            </w:tcBorders>
            <w:shd w:val="clear" w:color="CAEDFB" w:fill="CAEDFB"/>
            <w:vAlign w:val="center"/>
            <w:hideMark/>
          </w:tcPr>
          <w:p w14:paraId="468F2969" w14:textId="77777777" w:rsidR="00D17C4F" w:rsidRPr="00D17C4F" w:rsidRDefault="00D17C4F" w:rsidP="00D17C4F">
            <w:pPr>
              <w:spacing w:after="0" w:line="240" w:lineRule="auto"/>
              <w:jc w:val="center"/>
              <w:rPr>
                <w:rFonts w:ascii="Aptos" w:eastAsia="Times New Roman" w:hAnsi="Aptos" w:cs="Times New Roman"/>
                <w:color w:val="000000"/>
              </w:rPr>
            </w:pPr>
            <w:r w:rsidRPr="00D17C4F">
              <w:rPr>
                <w:rFonts w:ascii="Aptos" w:eastAsia="Times New Roman" w:hAnsi="Aptos" w:cs="Arial"/>
                <w:color w:val="000000"/>
              </w:rPr>
              <w:t>74.2</w:t>
            </w:r>
          </w:p>
        </w:tc>
        <w:tc>
          <w:tcPr>
            <w:tcW w:w="1600" w:type="dxa"/>
            <w:tcBorders>
              <w:top w:val="single" w:sz="4" w:space="0" w:color="61CBF3"/>
              <w:left w:val="nil"/>
              <w:bottom w:val="single" w:sz="4" w:space="0" w:color="61CBF3"/>
              <w:right w:val="nil"/>
            </w:tcBorders>
            <w:shd w:val="clear" w:color="CAEDFB" w:fill="CAEDFB"/>
            <w:vAlign w:val="center"/>
            <w:hideMark/>
          </w:tcPr>
          <w:p w14:paraId="7D34816D" w14:textId="77777777" w:rsidR="00D17C4F" w:rsidRPr="00D17C4F" w:rsidRDefault="00D17C4F" w:rsidP="00D17C4F">
            <w:pPr>
              <w:spacing w:after="0" w:line="240" w:lineRule="auto"/>
              <w:jc w:val="center"/>
              <w:rPr>
                <w:rFonts w:ascii="Aptos" w:eastAsia="Times New Roman" w:hAnsi="Aptos" w:cs="Times New Roman"/>
                <w:color w:val="000000"/>
              </w:rPr>
            </w:pPr>
            <w:r w:rsidRPr="00D17C4F">
              <w:rPr>
                <w:rFonts w:ascii="Aptos" w:eastAsia="Times New Roman" w:hAnsi="Aptos" w:cs="Arial"/>
                <w:color w:val="000000"/>
              </w:rPr>
              <w:t>76.4</w:t>
            </w:r>
          </w:p>
        </w:tc>
        <w:tc>
          <w:tcPr>
            <w:tcW w:w="1925" w:type="dxa"/>
            <w:tcBorders>
              <w:top w:val="single" w:sz="4" w:space="0" w:color="61CBF3"/>
              <w:left w:val="nil"/>
              <w:bottom w:val="single" w:sz="4" w:space="0" w:color="61CBF3"/>
              <w:right w:val="nil"/>
            </w:tcBorders>
            <w:shd w:val="clear" w:color="CAEDFB" w:fill="CAEDFB"/>
            <w:vAlign w:val="center"/>
            <w:hideMark/>
          </w:tcPr>
          <w:p w14:paraId="62561C18" w14:textId="77777777" w:rsidR="00D17C4F" w:rsidRPr="00D17C4F" w:rsidRDefault="00D17C4F" w:rsidP="00D17C4F">
            <w:pPr>
              <w:spacing w:after="0" w:line="240" w:lineRule="auto"/>
              <w:jc w:val="center"/>
              <w:rPr>
                <w:rFonts w:ascii="Aptos" w:eastAsia="Times New Roman" w:hAnsi="Aptos" w:cs="Times New Roman"/>
                <w:color w:val="000000"/>
              </w:rPr>
            </w:pPr>
            <w:r w:rsidRPr="00D17C4F">
              <w:rPr>
                <w:rFonts w:ascii="Aptos" w:eastAsia="Times New Roman" w:hAnsi="Aptos" w:cs="Arial"/>
                <w:color w:val="000000"/>
              </w:rPr>
              <w:t>68.5</w:t>
            </w:r>
          </w:p>
        </w:tc>
        <w:tc>
          <w:tcPr>
            <w:tcW w:w="1275" w:type="dxa"/>
            <w:tcBorders>
              <w:top w:val="single" w:sz="4" w:space="0" w:color="61CBF3"/>
              <w:left w:val="nil"/>
              <w:bottom w:val="single" w:sz="4" w:space="0" w:color="61CBF3"/>
              <w:right w:val="single" w:sz="4" w:space="0" w:color="61CBF3"/>
            </w:tcBorders>
            <w:shd w:val="clear" w:color="CAEDFB" w:fill="CAEDFB"/>
            <w:vAlign w:val="center"/>
            <w:hideMark/>
          </w:tcPr>
          <w:p w14:paraId="1C80BB55" w14:textId="77777777" w:rsidR="00D17C4F" w:rsidRPr="00D17C4F" w:rsidRDefault="00D17C4F" w:rsidP="00D17C4F">
            <w:pPr>
              <w:spacing w:after="0" w:line="240" w:lineRule="auto"/>
              <w:jc w:val="center"/>
              <w:rPr>
                <w:rFonts w:ascii="Aptos" w:eastAsia="Times New Roman" w:hAnsi="Aptos" w:cs="Times New Roman"/>
                <w:color w:val="000000"/>
              </w:rPr>
            </w:pPr>
            <w:r w:rsidRPr="00D17C4F">
              <w:rPr>
                <w:rFonts w:ascii="Aptos" w:eastAsia="Times New Roman" w:hAnsi="Aptos" w:cs="Arial"/>
                <w:color w:val="000000"/>
              </w:rPr>
              <w:t>82</w:t>
            </w:r>
          </w:p>
        </w:tc>
      </w:tr>
      <w:tr w:rsidR="00D17C4F" w:rsidRPr="00D17C4F" w14:paraId="276EB29C" w14:textId="77777777" w:rsidTr="00D56D3F">
        <w:trPr>
          <w:trHeight w:val="285"/>
          <w:jc w:val="center"/>
        </w:trPr>
        <w:tc>
          <w:tcPr>
            <w:tcW w:w="1705" w:type="dxa"/>
            <w:tcBorders>
              <w:top w:val="single" w:sz="4" w:space="0" w:color="61CBF3"/>
              <w:left w:val="single" w:sz="4" w:space="0" w:color="61CBF3"/>
              <w:bottom w:val="single" w:sz="4" w:space="0" w:color="61CBF3"/>
              <w:right w:val="nil"/>
            </w:tcBorders>
            <w:shd w:val="clear" w:color="000000" w:fill="44B3E1"/>
            <w:vAlign w:val="center"/>
            <w:hideMark/>
          </w:tcPr>
          <w:p w14:paraId="2D30742B" w14:textId="77777777" w:rsidR="00D17C4F" w:rsidRPr="00D17C4F" w:rsidRDefault="00D17C4F" w:rsidP="00D17C4F">
            <w:pPr>
              <w:spacing w:after="0" w:line="240" w:lineRule="auto"/>
              <w:jc w:val="center"/>
              <w:rPr>
                <w:rFonts w:ascii="Aptos" w:eastAsia="Times New Roman" w:hAnsi="Aptos" w:cs="Times New Roman"/>
                <w:b/>
                <w:bCs/>
                <w:color w:val="000000"/>
              </w:rPr>
            </w:pPr>
            <w:r w:rsidRPr="00D17C4F">
              <w:rPr>
                <w:rFonts w:ascii="Aptos" w:eastAsia="Times New Roman" w:hAnsi="Aptos" w:cs="Arial"/>
                <w:b/>
                <w:bCs/>
                <w:color w:val="000000"/>
              </w:rPr>
              <w:t>Burger</w:t>
            </w:r>
          </w:p>
        </w:tc>
        <w:tc>
          <w:tcPr>
            <w:tcW w:w="1515" w:type="dxa"/>
            <w:tcBorders>
              <w:top w:val="single" w:sz="4" w:space="0" w:color="61CBF3"/>
              <w:left w:val="nil"/>
              <w:bottom w:val="single" w:sz="4" w:space="0" w:color="61CBF3"/>
              <w:right w:val="nil"/>
            </w:tcBorders>
            <w:shd w:val="clear" w:color="auto" w:fill="auto"/>
            <w:vAlign w:val="center"/>
            <w:hideMark/>
          </w:tcPr>
          <w:p w14:paraId="36E55A42" w14:textId="77777777" w:rsidR="00D17C4F" w:rsidRPr="00D17C4F" w:rsidRDefault="00D17C4F" w:rsidP="00D17C4F">
            <w:pPr>
              <w:spacing w:after="0" w:line="240" w:lineRule="auto"/>
              <w:jc w:val="center"/>
              <w:rPr>
                <w:rFonts w:ascii="Aptos" w:eastAsia="Times New Roman" w:hAnsi="Aptos" w:cs="Times New Roman"/>
                <w:color w:val="000000"/>
              </w:rPr>
            </w:pPr>
            <w:r w:rsidRPr="00D17C4F">
              <w:rPr>
                <w:rFonts w:ascii="Aptos" w:eastAsia="Times New Roman" w:hAnsi="Aptos" w:cs="Arial"/>
                <w:color w:val="000000"/>
              </w:rPr>
              <w:t>48.9</w:t>
            </w:r>
          </w:p>
        </w:tc>
        <w:tc>
          <w:tcPr>
            <w:tcW w:w="1600" w:type="dxa"/>
            <w:tcBorders>
              <w:top w:val="single" w:sz="4" w:space="0" w:color="61CBF3"/>
              <w:left w:val="nil"/>
              <w:bottom w:val="single" w:sz="4" w:space="0" w:color="61CBF3"/>
              <w:right w:val="nil"/>
            </w:tcBorders>
            <w:shd w:val="clear" w:color="auto" w:fill="auto"/>
            <w:vAlign w:val="center"/>
            <w:hideMark/>
          </w:tcPr>
          <w:p w14:paraId="17C45824" w14:textId="77777777" w:rsidR="00D17C4F" w:rsidRPr="00D17C4F" w:rsidRDefault="00D17C4F" w:rsidP="00D17C4F">
            <w:pPr>
              <w:spacing w:after="0" w:line="240" w:lineRule="auto"/>
              <w:jc w:val="center"/>
              <w:rPr>
                <w:rFonts w:ascii="Aptos" w:eastAsia="Times New Roman" w:hAnsi="Aptos" w:cs="Times New Roman"/>
                <w:color w:val="000000"/>
              </w:rPr>
            </w:pPr>
            <w:r w:rsidRPr="00D17C4F">
              <w:rPr>
                <w:rFonts w:ascii="Aptos" w:eastAsia="Times New Roman" w:hAnsi="Aptos" w:cs="Arial"/>
                <w:color w:val="000000"/>
              </w:rPr>
              <w:t>63.9</w:t>
            </w:r>
          </w:p>
        </w:tc>
        <w:tc>
          <w:tcPr>
            <w:tcW w:w="1925" w:type="dxa"/>
            <w:tcBorders>
              <w:top w:val="single" w:sz="4" w:space="0" w:color="61CBF3"/>
              <w:left w:val="nil"/>
              <w:bottom w:val="single" w:sz="4" w:space="0" w:color="61CBF3"/>
              <w:right w:val="nil"/>
            </w:tcBorders>
            <w:shd w:val="clear" w:color="auto" w:fill="auto"/>
            <w:vAlign w:val="center"/>
            <w:hideMark/>
          </w:tcPr>
          <w:p w14:paraId="62761F76" w14:textId="77777777" w:rsidR="00D17C4F" w:rsidRPr="00D17C4F" w:rsidRDefault="00D17C4F" w:rsidP="00D17C4F">
            <w:pPr>
              <w:spacing w:after="0" w:line="240" w:lineRule="auto"/>
              <w:jc w:val="center"/>
              <w:rPr>
                <w:rFonts w:ascii="Aptos" w:eastAsia="Times New Roman" w:hAnsi="Aptos" w:cs="Times New Roman"/>
                <w:color w:val="000000"/>
              </w:rPr>
            </w:pPr>
            <w:r w:rsidRPr="00D17C4F">
              <w:rPr>
                <w:rFonts w:ascii="Aptos" w:eastAsia="Times New Roman" w:hAnsi="Aptos" w:cs="Arial"/>
                <w:color w:val="000000"/>
              </w:rPr>
              <w:t>61.7</w:t>
            </w:r>
          </w:p>
        </w:tc>
        <w:tc>
          <w:tcPr>
            <w:tcW w:w="1275" w:type="dxa"/>
            <w:tcBorders>
              <w:top w:val="single" w:sz="4" w:space="0" w:color="61CBF3"/>
              <w:left w:val="nil"/>
              <w:bottom w:val="single" w:sz="4" w:space="0" w:color="61CBF3"/>
              <w:right w:val="single" w:sz="4" w:space="0" w:color="61CBF3"/>
            </w:tcBorders>
            <w:shd w:val="clear" w:color="auto" w:fill="auto"/>
            <w:vAlign w:val="center"/>
            <w:hideMark/>
          </w:tcPr>
          <w:p w14:paraId="68A1EF85" w14:textId="77777777" w:rsidR="00D17C4F" w:rsidRPr="00D17C4F" w:rsidRDefault="00D17C4F" w:rsidP="00D17C4F">
            <w:pPr>
              <w:spacing w:after="0" w:line="240" w:lineRule="auto"/>
              <w:jc w:val="center"/>
              <w:rPr>
                <w:rFonts w:ascii="Aptos" w:eastAsia="Times New Roman" w:hAnsi="Aptos" w:cs="Times New Roman"/>
                <w:color w:val="000000"/>
              </w:rPr>
            </w:pPr>
            <w:r w:rsidRPr="00D17C4F">
              <w:rPr>
                <w:rFonts w:ascii="Aptos" w:eastAsia="Times New Roman" w:hAnsi="Aptos" w:cs="Arial"/>
                <w:color w:val="000000"/>
              </w:rPr>
              <w:t>66.9</w:t>
            </w:r>
          </w:p>
        </w:tc>
      </w:tr>
      <w:tr w:rsidR="00D17C4F" w:rsidRPr="00D17C4F" w14:paraId="5BD79F7F" w14:textId="77777777" w:rsidTr="00D56D3F">
        <w:trPr>
          <w:trHeight w:val="285"/>
          <w:jc w:val="center"/>
        </w:trPr>
        <w:tc>
          <w:tcPr>
            <w:tcW w:w="1705" w:type="dxa"/>
            <w:tcBorders>
              <w:top w:val="single" w:sz="4" w:space="0" w:color="61CBF3"/>
              <w:left w:val="single" w:sz="4" w:space="0" w:color="61CBF3"/>
              <w:bottom w:val="single" w:sz="4" w:space="0" w:color="61CBF3"/>
              <w:right w:val="nil"/>
            </w:tcBorders>
            <w:shd w:val="clear" w:color="000000" w:fill="44B3E1"/>
            <w:vAlign w:val="center"/>
            <w:hideMark/>
          </w:tcPr>
          <w:p w14:paraId="5CC6D6B9" w14:textId="77777777" w:rsidR="00D17C4F" w:rsidRPr="00D17C4F" w:rsidRDefault="00D17C4F" w:rsidP="00D17C4F">
            <w:pPr>
              <w:spacing w:after="0" w:line="240" w:lineRule="auto"/>
              <w:jc w:val="center"/>
              <w:rPr>
                <w:rFonts w:ascii="Aptos" w:eastAsia="Times New Roman" w:hAnsi="Aptos" w:cs="Times New Roman"/>
                <w:b/>
                <w:bCs/>
                <w:color w:val="000000"/>
              </w:rPr>
            </w:pPr>
            <w:r w:rsidRPr="00D17C4F">
              <w:rPr>
                <w:rFonts w:ascii="Aptos" w:eastAsia="Times New Roman" w:hAnsi="Aptos" w:cs="Arial"/>
                <w:b/>
                <w:bCs/>
                <w:color w:val="000000"/>
              </w:rPr>
              <w:t>French Fries</w:t>
            </w:r>
          </w:p>
        </w:tc>
        <w:tc>
          <w:tcPr>
            <w:tcW w:w="1515" w:type="dxa"/>
            <w:tcBorders>
              <w:top w:val="single" w:sz="4" w:space="0" w:color="61CBF3"/>
              <w:left w:val="nil"/>
              <w:bottom w:val="single" w:sz="4" w:space="0" w:color="61CBF3"/>
              <w:right w:val="nil"/>
            </w:tcBorders>
            <w:shd w:val="clear" w:color="CAEDFB" w:fill="CAEDFB"/>
            <w:vAlign w:val="center"/>
            <w:hideMark/>
          </w:tcPr>
          <w:p w14:paraId="53285F0F" w14:textId="77777777" w:rsidR="00D17C4F" w:rsidRPr="00D17C4F" w:rsidRDefault="00D17C4F" w:rsidP="00D17C4F">
            <w:pPr>
              <w:spacing w:after="0" w:line="240" w:lineRule="auto"/>
              <w:jc w:val="center"/>
              <w:rPr>
                <w:rFonts w:ascii="Aptos" w:eastAsia="Times New Roman" w:hAnsi="Aptos" w:cs="Times New Roman"/>
                <w:color w:val="000000"/>
              </w:rPr>
            </w:pPr>
            <w:r w:rsidRPr="00D17C4F">
              <w:rPr>
                <w:rFonts w:ascii="Aptos" w:eastAsia="Times New Roman" w:hAnsi="Aptos" w:cs="Arial"/>
                <w:color w:val="000000"/>
              </w:rPr>
              <w:t>81.9</w:t>
            </w:r>
          </w:p>
        </w:tc>
        <w:tc>
          <w:tcPr>
            <w:tcW w:w="1600" w:type="dxa"/>
            <w:tcBorders>
              <w:top w:val="single" w:sz="4" w:space="0" w:color="61CBF3"/>
              <w:left w:val="nil"/>
              <w:bottom w:val="single" w:sz="4" w:space="0" w:color="61CBF3"/>
              <w:right w:val="nil"/>
            </w:tcBorders>
            <w:shd w:val="clear" w:color="CAEDFB" w:fill="CAEDFB"/>
            <w:vAlign w:val="center"/>
            <w:hideMark/>
          </w:tcPr>
          <w:p w14:paraId="4ED392D9" w14:textId="77777777" w:rsidR="00D17C4F" w:rsidRPr="00D17C4F" w:rsidRDefault="00D17C4F" w:rsidP="00D17C4F">
            <w:pPr>
              <w:spacing w:after="0" w:line="240" w:lineRule="auto"/>
              <w:jc w:val="center"/>
              <w:rPr>
                <w:rFonts w:ascii="Aptos" w:eastAsia="Times New Roman" w:hAnsi="Aptos" w:cs="Times New Roman"/>
                <w:color w:val="000000"/>
              </w:rPr>
            </w:pPr>
            <w:r w:rsidRPr="00D17C4F">
              <w:rPr>
                <w:rFonts w:ascii="Aptos" w:eastAsia="Times New Roman" w:hAnsi="Aptos" w:cs="Arial"/>
                <w:color w:val="000000"/>
              </w:rPr>
              <w:t>85.3</w:t>
            </w:r>
          </w:p>
        </w:tc>
        <w:tc>
          <w:tcPr>
            <w:tcW w:w="1925" w:type="dxa"/>
            <w:tcBorders>
              <w:top w:val="single" w:sz="4" w:space="0" w:color="61CBF3"/>
              <w:left w:val="nil"/>
              <w:bottom w:val="single" w:sz="4" w:space="0" w:color="61CBF3"/>
              <w:right w:val="nil"/>
            </w:tcBorders>
            <w:shd w:val="clear" w:color="CAEDFB" w:fill="CAEDFB"/>
            <w:vAlign w:val="center"/>
            <w:hideMark/>
          </w:tcPr>
          <w:p w14:paraId="25B564DA" w14:textId="77777777" w:rsidR="00D17C4F" w:rsidRPr="00D17C4F" w:rsidRDefault="00D17C4F" w:rsidP="00D17C4F">
            <w:pPr>
              <w:spacing w:after="0" w:line="240" w:lineRule="auto"/>
              <w:jc w:val="center"/>
              <w:rPr>
                <w:rFonts w:ascii="Aptos" w:eastAsia="Times New Roman" w:hAnsi="Aptos" w:cs="Times New Roman"/>
                <w:color w:val="000000"/>
              </w:rPr>
            </w:pPr>
            <w:r w:rsidRPr="00D17C4F">
              <w:rPr>
                <w:rFonts w:ascii="Aptos" w:eastAsia="Times New Roman" w:hAnsi="Aptos" w:cs="Arial"/>
                <w:color w:val="000000"/>
              </w:rPr>
              <w:t>86.2</w:t>
            </w:r>
          </w:p>
        </w:tc>
        <w:tc>
          <w:tcPr>
            <w:tcW w:w="1275" w:type="dxa"/>
            <w:tcBorders>
              <w:top w:val="single" w:sz="4" w:space="0" w:color="61CBF3"/>
              <w:left w:val="nil"/>
              <w:bottom w:val="single" w:sz="4" w:space="0" w:color="61CBF3"/>
              <w:right w:val="single" w:sz="4" w:space="0" w:color="61CBF3"/>
            </w:tcBorders>
            <w:shd w:val="clear" w:color="CAEDFB" w:fill="CAEDFB"/>
            <w:vAlign w:val="center"/>
            <w:hideMark/>
          </w:tcPr>
          <w:p w14:paraId="3AEAC6C1" w14:textId="77777777" w:rsidR="00D17C4F" w:rsidRPr="00D17C4F" w:rsidRDefault="00D17C4F" w:rsidP="00D17C4F">
            <w:pPr>
              <w:spacing w:after="0" w:line="240" w:lineRule="auto"/>
              <w:jc w:val="center"/>
              <w:rPr>
                <w:rFonts w:ascii="Aptos" w:eastAsia="Times New Roman" w:hAnsi="Aptos" w:cs="Times New Roman"/>
                <w:color w:val="000000"/>
              </w:rPr>
            </w:pPr>
            <w:r w:rsidRPr="00D17C4F">
              <w:rPr>
                <w:rFonts w:ascii="Aptos" w:eastAsia="Times New Roman" w:hAnsi="Aptos" w:cs="Arial"/>
                <w:color w:val="000000"/>
              </w:rPr>
              <w:t>90.5</w:t>
            </w:r>
          </w:p>
        </w:tc>
      </w:tr>
      <w:tr w:rsidR="00D17C4F" w:rsidRPr="00D17C4F" w14:paraId="12BCF0E9" w14:textId="77777777" w:rsidTr="00D56D3F">
        <w:trPr>
          <w:trHeight w:val="285"/>
          <w:jc w:val="center"/>
        </w:trPr>
        <w:tc>
          <w:tcPr>
            <w:tcW w:w="1705" w:type="dxa"/>
            <w:tcBorders>
              <w:top w:val="single" w:sz="4" w:space="0" w:color="61CBF3"/>
              <w:left w:val="single" w:sz="4" w:space="0" w:color="61CBF3"/>
              <w:bottom w:val="single" w:sz="4" w:space="0" w:color="61CBF3"/>
              <w:right w:val="nil"/>
            </w:tcBorders>
            <w:shd w:val="clear" w:color="000000" w:fill="44B3E1"/>
            <w:vAlign w:val="center"/>
            <w:hideMark/>
          </w:tcPr>
          <w:p w14:paraId="7A0EAC9D" w14:textId="77777777" w:rsidR="00D17C4F" w:rsidRPr="00D17C4F" w:rsidRDefault="00D17C4F" w:rsidP="00D17C4F">
            <w:pPr>
              <w:spacing w:after="0" w:line="240" w:lineRule="auto"/>
              <w:jc w:val="center"/>
              <w:rPr>
                <w:rFonts w:ascii="Aptos" w:eastAsia="Times New Roman" w:hAnsi="Aptos" w:cs="Times New Roman"/>
                <w:b/>
                <w:bCs/>
                <w:color w:val="000000"/>
              </w:rPr>
            </w:pPr>
            <w:r w:rsidRPr="00D17C4F">
              <w:rPr>
                <w:rFonts w:ascii="Aptos" w:eastAsia="Times New Roman" w:hAnsi="Aptos" w:cs="Arial"/>
                <w:b/>
                <w:bCs/>
                <w:color w:val="000000"/>
              </w:rPr>
              <w:t>Green Salad</w:t>
            </w:r>
          </w:p>
        </w:tc>
        <w:tc>
          <w:tcPr>
            <w:tcW w:w="1515" w:type="dxa"/>
            <w:tcBorders>
              <w:top w:val="single" w:sz="4" w:space="0" w:color="61CBF3"/>
              <w:left w:val="nil"/>
              <w:bottom w:val="single" w:sz="4" w:space="0" w:color="61CBF3"/>
              <w:right w:val="nil"/>
            </w:tcBorders>
            <w:shd w:val="clear" w:color="auto" w:fill="auto"/>
            <w:vAlign w:val="center"/>
            <w:hideMark/>
          </w:tcPr>
          <w:p w14:paraId="20010F4E" w14:textId="77777777" w:rsidR="00D17C4F" w:rsidRPr="00D17C4F" w:rsidRDefault="00D17C4F" w:rsidP="00D17C4F">
            <w:pPr>
              <w:spacing w:after="0" w:line="240" w:lineRule="auto"/>
              <w:jc w:val="center"/>
              <w:rPr>
                <w:rFonts w:ascii="Aptos" w:eastAsia="Times New Roman" w:hAnsi="Aptos" w:cs="Times New Roman"/>
                <w:color w:val="000000"/>
              </w:rPr>
            </w:pPr>
            <w:r w:rsidRPr="00D17C4F">
              <w:rPr>
                <w:rFonts w:ascii="Aptos" w:eastAsia="Times New Roman" w:hAnsi="Aptos" w:cs="Arial"/>
                <w:color w:val="000000"/>
              </w:rPr>
              <w:t>78.2</w:t>
            </w:r>
          </w:p>
        </w:tc>
        <w:tc>
          <w:tcPr>
            <w:tcW w:w="1600" w:type="dxa"/>
            <w:tcBorders>
              <w:top w:val="single" w:sz="4" w:space="0" w:color="61CBF3"/>
              <w:left w:val="nil"/>
              <w:bottom w:val="single" w:sz="4" w:space="0" w:color="61CBF3"/>
              <w:right w:val="nil"/>
            </w:tcBorders>
            <w:shd w:val="clear" w:color="auto" w:fill="auto"/>
            <w:vAlign w:val="center"/>
            <w:hideMark/>
          </w:tcPr>
          <w:p w14:paraId="63B4D802" w14:textId="77777777" w:rsidR="00D17C4F" w:rsidRPr="00D17C4F" w:rsidRDefault="00D17C4F" w:rsidP="00D17C4F">
            <w:pPr>
              <w:spacing w:after="0" w:line="240" w:lineRule="auto"/>
              <w:jc w:val="center"/>
              <w:rPr>
                <w:rFonts w:ascii="Aptos" w:eastAsia="Times New Roman" w:hAnsi="Aptos" w:cs="Times New Roman"/>
                <w:color w:val="000000"/>
              </w:rPr>
            </w:pPr>
            <w:r w:rsidRPr="00D17C4F">
              <w:rPr>
                <w:rFonts w:ascii="Aptos" w:eastAsia="Times New Roman" w:hAnsi="Aptos" w:cs="Arial"/>
                <w:color w:val="000000"/>
              </w:rPr>
              <w:t>86.5</w:t>
            </w:r>
          </w:p>
        </w:tc>
        <w:tc>
          <w:tcPr>
            <w:tcW w:w="1925" w:type="dxa"/>
            <w:tcBorders>
              <w:top w:val="single" w:sz="4" w:space="0" w:color="61CBF3"/>
              <w:left w:val="nil"/>
              <w:bottom w:val="single" w:sz="4" w:space="0" w:color="61CBF3"/>
              <w:right w:val="nil"/>
            </w:tcBorders>
            <w:shd w:val="clear" w:color="auto" w:fill="auto"/>
            <w:vAlign w:val="center"/>
            <w:hideMark/>
          </w:tcPr>
          <w:p w14:paraId="2BCFB92B" w14:textId="77777777" w:rsidR="00D17C4F" w:rsidRPr="00D17C4F" w:rsidRDefault="00D17C4F" w:rsidP="00D17C4F">
            <w:pPr>
              <w:spacing w:after="0" w:line="240" w:lineRule="auto"/>
              <w:jc w:val="center"/>
              <w:rPr>
                <w:rFonts w:ascii="Aptos" w:eastAsia="Times New Roman" w:hAnsi="Aptos" w:cs="Times New Roman"/>
                <w:color w:val="000000"/>
              </w:rPr>
            </w:pPr>
            <w:r w:rsidRPr="00D17C4F">
              <w:rPr>
                <w:rFonts w:ascii="Aptos" w:eastAsia="Times New Roman" w:hAnsi="Aptos" w:cs="Arial"/>
                <w:color w:val="000000"/>
              </w:rPr>
              <w:t>85.7</w:t>
            </w:r>
          </w:p>
        </w:tc>
        <w:tc>
          <w:tcPr>
            <w:tcW w:w="1275" w:type="dxa"/>
            <w:tcBorders>
              <w:top w:val="single" w:sz="4" w:space="0" w:color="61CBF3"/>
              <w:left w:val="nil"/>
              <w:bottom w:val="single" w:sz="4" w:space="0" w:color="61CBF3"/>
              <w:right w:val="single" w:sz="4" w:space="0" w:color="61CBF3"/>
            </w:tcBorders>
            <w:shd w:val="clear" w:color="auto" w:fill="auto"/>
            <w:vAlign w:val="center"/>
            <w:hideMark/>
          </w:tcPr>
          <w:p w14:paraId="5AFF6470" w14:textId="77777777" w:rsidR="00D17C4F" w:rsidRPr="00D17C4F" w:rsidRDefault="00D17C4F" w:rsidP="00D17C4F">
            <w:pPr>
              <w:spacing w:after="0" w:line="240" w:lineRule="auto"/>
              <w:jc w:val="center"/>
              <w:rPr>
                <w:rFonts w:ascii="Aptos" w:eastAsia="Times New Roman" w:hAnsi="Aptos" w:cs="Times New Roman"/>
                <w:color w:val="000000"/>
              </w:rPr>
            </w:pPr>
            <w:r w:rsidRPr="00D17C4F">
              <w:rPr>
                <w:rFonts w:ascii="Aptos" w:eastAsia="Times New Roman" w:hAnsi="Aptos" w:cs="Arial"/>
                <w:color w:val="000000"/>
              </w:rPr>
              <w:t>93.2</w:t>
            </w:r>
          </w:p>
        </w:tc>
      </w:tr>
      <w:tr w:rsidR="00D17C4F" w:rsidRPr="00D17C4F" w14:paraId="283C2041" w14:textId="77777777" w:rsidTr="00D56D3F">
        <w:trPr>
          <w:trHeight w:val="285"/>
          <w:jc w:val="center"/>
        </w:trPr>
        <w:tc>
          <w:tcPr>
            <w:tcW w:w="1705" w:type="dxa"/>
            <w:tcBorders>
              <w:top w:val="single" w:sz="4" w:space="0" w:color="61CBF3"/>
              <w:left w:val="single" w:sz="4" w:space="0" w:color="61CBF3"/>
              <w:bottom w:val="single" w:sz="4" w:space="0" w:color="61CBF3"/>
              <w:right w:val="nil"/>
            </w:tcBorders>
            <w:shd w:val="clear" w:color="000000" w:fill="44B3E1"/>
            <w:vAlign w:val="center"/>
            <w:hideMark/>
          </w:tcPr>
          <w:p w14:paraId="7572D469" w14:textId="77777777" w:rsidR="00D17C4F" w:rsidRPr="00D17C4F" w:rsidRDefault="00D17C4F" w:rsidP="00D17C4F">
            <w:pPr>
              <w:spacing w:after="0" w:line="240" w:lineRule="auto"/>
              <w:jc w:val="center"/>
              <w:rPr>
                <w:rFonts w:ascii="Aptos" w:eastAsia="Times New Roman" w:hAnsi="Aptos" w:cs="Times New Roman"/>
                <w:b/>
                <w:bCs/>
                <w:color w:val="000000"/>
              </w:rPr>
            </w:pPr>
            <w:r w:rsidRPr="00D17C4F">
              <w:rPr>
                <w:rFonts w:ascii="Aptos" w:eastAsia="Times New Roman" w:hAnsi="Aptos" w:cs="Arial"/>
                <w:b/>
                <w:bCs/>
                <w:color w:val="000000"/>
              </w:rPr>
              <w:t>Spaghetti</w:t>
            </w:r>
          </w:p>
        </w:tc>
        <w:tc>
          <w:tcPr>
            <w:tcW w:w="1515" w:type="dxa"/>
            <w:tcBorders>
              <w:top w:val="single" w:sz="4" w:space="0" w:color="61CBF3"/>
              <w:left w:val="nil"/>
              <w:bottom w:val="single" w:sz="4" w:space="0" w:color="61CBF3"/>
              <w:right w:val="nil"/>
            </w:tcBorders>
            <w:shd w:val="clear" w:color="CAEDFB" w:fill="CAEDFB"/>
            <w:vAlign w:val="center"/>
            <w:hideMark/>
          </w:tcPr>
          <w:p w14:paraId="514BC212" w14:textId="77777777" w:rsidR="00D17C4F" w:rsidRPr="00D17C4F" w:rsidRDefault="00D17C4F" w:rsidP="00D17C4F">
            <w:pPr>
              <w:spacing w:after="0" w:line="240" w:lineRule="auto"/>
              <w:jc w:val="center"/>
              <w:rPr>
                <w:rFonts w:ascii="Aptos" w:eastAsia="Times New Roman" w:hAnsi="Aptos" w:cs="Times New Roman"/>
                <w:color w:val="000000"/>
              </w:rPr>
            </w:pPr>
            <w:r w:rsidRPr="00D17C4F">
              <w:rPr>
                <w:rFonts w:ascii="Aptos" w:eastAsia="Times New Roman" w:hAnsi="Aptos" w:cs="Arial"/>
                <w:color w:val="000000"/>
              </w:rPr>
              <w:t>78.6</w:t>
            </w:r>
          </w:p>
        </w:tc>
        <w:tc>
          <w:tcPr>
            <w:tcW w:w="1600" w:type="dxa"/>
            <w:tcBorders>
              <w:top w:val="single" w:sz="4" w:space="0" w:color="61CBF3"/>
              <w:left w:val="nil"/>
              <w:bottom w:val="single" w:sz="4" w:space="0" w:color="61CBF3"/>
              <w:right w:val="nil"/>
            </w:tcBorders>
            <w:shd w:val="clear" w:color="CAEDFB" w:fill="CAEDFB"/>
            <w:vAlign w:val="center"/>
            <w:hideMark/>
          </w:tcPr>
          <w:p w14:paraId="6261052D" w14:textId="77777777" w:rsidR="00D17C4F" w:rsidRPr="00D17C4F" w:rsidRDefault="00D17C4F" w:rsidP="00D17C4F">
            <w:pPr>
              <w:spacing w:after="0" w:line="240" w:lineRule="auto"/>
              <w:jc w:val="center"/>
              <w:rPr>
                <w:rFonts w:ascii="Aptos" w:eastAsia="Times New Roman" w:hAnsi="Aptos" w:cs="Times New Roman"/>
                <w:color w:val="000000"/>
              </w:rPr>
            </w:pPr>
            <w:r w:rsidRPr="00D17C4F">
              <w:rPr>
                <w:rFonts w:ascii="Aptos" w:eastAsia="Times New Roman" w:hAnsi="Aptos" w:cs="Arial"/>
                <w:color w:val="000000"/>
              </w:rPr>
              <w:t>79.5</w:t>
            </w:r>
          </w:p>
        </w:tc>
        <w:tc>
          <w:tcPr>
            <w:tcW w:w="1925" w:type="dxa"/>
            <w:tcBorders>
              <w:top w:val="single" w:sz="4" w:space="0" w:color="61CBF3"/>
              <w:left w:val="nil"/>
              <w:bottom w:val="single" w:sz="4" w:space="0" w:color="61CBF3"/>
              <w:right w:val="nil"/>
            </w:tcBorders>
            <w:shd w:val="clear" w:color="CAEDFB" w:fill="CAEDFB"/>
            <w:vAlign w:val="center"/>
            <w:hideMark/>
          </w:tcPr>
          <w:p w14:paraId="3F108AFB" w14:textId="77777777" w:rsidR="00D17C4F" w:rsidRPr="00D17C4F" w:rsidRDefault="00D17C4F" w:rsidP="00D17C4F">
            <w:pPr>
              <w:spacing w:after="0" w:line="240" w:lineRule="auto"/>
              <w:jc w:val="center"/>
              <w:rPr>
                <w:rFonts w:ascii="Aptos" w:eastAsia="Times New Roman" w:hAnsi="Aptos" w:cs="Times New Roman"/>
                <w:color w:val="000000"/>
              </w:rPr>
            </w:pPr>
            <w:r w:rsidRPr="00D17C4F">
              <w:rPr>
                <w:rFonts w:ascii="Aptos" w:eastAsia="Times New Roman" w:hAnsi="Aptos" w:cs="Arial"/>
                <w:color w:val="000000"/>
              </w:rPr>
              <w:t>75.9</w:t>
            </w:r>
          </w:p>
        </w:tc>
        <w:tc>
          <w:tcPr>
            <w:tcW w:w="1275" w:type="dxa"/>
            <w:tcBorders>
              <w:top w:val="single" w:sz="4" w:space="0" w:color="61CBF3"/>
              <w:left w:val="nil"/>
              <w:bottom w:val="single" w:sz="4" w:space="0" w:color="61CBF3"/>
              <w:right w:val="single" w:sz="4" w:space="0" w:color="61CBF3"/>
            </w:tcBorders>
            <w:shd w:val="clear" w:color="CAEDFB" w:fill="CAEDFB"/>
            <w:vAlign w:val="center"/>
            <w:hideMark/>
          </w:tcPr>
          <w:p w14:paraId="78B08DC8" w14:textId="77777777" w:rsidR="00D17C4F" w:rsidRPr="00D17C4F" w:rsidRDefault="00D17C4F" w:rsidP="00D17C4F">
            <w:pPr>
              <w:spacing w:after="0" w:line="240" w:lineRule="auto"/>
              <w:jc w:val="center"/>
              <w:rPr>
                <w:rFonts w:ascii="Aptos" w:eastAsia="Times New Roman" w:hAnsi="Aptos" w:cs="Times New Roman"/>
                <w:color w:val="000000"/>
              </w:rPr>
            </w:pPr>
            <w:r w:rsidRPr="00D17C4F">
              <w:rPr>
                <w:rFonts w:ascii="Aptos" w:eastAsia="Times New Roman" w:hAnsi="Aptos" w:cs="Arial"/>
                <w:color w:val="000000"/>
              </w:rPr>
              <w:t>83</w:t>
            </w:r>
          </w:p>
        </w:tc>
      </w:tr>
      <w:tr w:rsidR="00D17C4F" w:rsidRPr="00D17C4F" w14:paraId="3D76426F" w14:textId="77777777" w:rsidTr="00D56D3F">
        <w:trPr>
          <w:trHeight w:val="285"/>
          <w:jc w:val="center"/>
        </w:trPr>
        <w:tc>
          <w:tcPr>
            <w:tcW w:w="1705" w:type="dxa"/>
            <w:tcBorders>
              <w:top w:val="single" w:sz="4" w:space="0" w:color="61CBF3"/>
              <w:left w:val="single" w:sz="4" w:space="0" w:color="61CBF3"/>
              <w:bottom w:val="single" w:sz="4" w:space="0" w:color="61CBF3"/>
              <w:right w:val="nil"/>
            </w:tcBorders>
            <w:shd w:val="clear" w:color="000000" w:fill="44B3E1"/>
            <w:vAlign w:val="center"/>
            <w:hideMark/>
          </w:tcPr>
          <w:p w14:paraId="25AE14FD" w14:textId="77777777" w:rsidR="00D17C4F" w:rsidRPr="00D17C4F" w:rsidRDefault="00D17C4F" w:rsidP="00D17C4F">
            <w:pPr>
              <w:spacing w:after="0" w:line="240" w:lineRule="auto"/>
              <w:jc w:val="center"/>
              <w:rPr>
                <w:rFonts w:ascii="Aptos" w:eastAsia="Times New Roman" w:hAnsi="Aptos" w:cs="Times New Roman"/>
                <w:b/>
                <w:bCs/>
                <w:color w:val="000000"/>
              </w:rPr>
            </w:pPr>
            <w:r w:rsidRPr="00D17C4F">
              <w:rPr>
                <w:rFonts w:ascii="Aptos" w:eastAsia="Times New Roman" w:hAnsi="Aptos" w:cs="Arial"/>
                <w:b/>
                <w:bCs/>
                <w:color w:val="000000"/>
              </w:rPr>
              <w:t>Sandwich</w:t>
            </w:r>
          </w:p>
        </w:tc>
        <w:tc>
          <w:tcPr>
            <w:tcW w:w="1515" w:type="dxa"/>
            <w:tcBorders>
              <w:top w:val="single" w:sz="4" w:space="0" w:color="61CBF3"/>
              <w:left w:val="nil"/>
              <w:bottom w:val="single" w:sz="4" w:space="0" w:color="61CBF3"/>
              <w:right w:val="nil"/>
            </w:tcBorders>
            <w:shd w:val="clear" w:color="auto" w:fill="auto"/>
            <w:vAlign w:val="center"/>
            <w:hideMark/>
          </w:tcPr>
          <w:p w14:paraId="2267EA4E" w14:textId="77777777" w:rsidR="00D17C4F" w:rsidRPr="00D17C4F" w:rsidRDefault="00D17C4F" w:rsidP="00D17C4F">
            <w:pPr>
              <w:spacing w:after="0" w:line="240" w:lineRule="auto"/>
              <w:jc w:val="center"/>
              <w:rPr>
                <w:rFonts w:ascii="Aptos" w:eastAsia="Times New Roman" w:hAnsi="Aptos" w:cs="Times New Roman"/>
                <w:color w:val="000000"/>
              </w:rPr>
            </w:pPr>
            <w:r w:rsidRPr="00D17C4F">
              <w:rPr>
                <w:rFonts w:ascii="Aptos" w:eastAsia="Times New Roman" w:hAnsi="Aptos" w:cs="Arial"/>
                <w:color w:val="000000"/>
              </w:rPr>
              <w:t>52.5</w:t>
            </w:r>
          </w:p>
        </w:tc>
        <w:tc>
          <w:tcPr>
            <w:tcW w:w="1600" w:type="dxa"/>
            <w:tcBorders>
              <w:top w:val="single" w:sz="4" w:space="0" w:color="61CBF3"/>
              <w:left w:val="nil"/>
              <w:bottom w:val="single" w:sz="4" w:space="0" w:color="61CBF3"/>
              <w:right w:val="nil"/>
            </w:tcBorders>
            <w:shd w:val="clear" w:color="auto" w:fill="auto"/>
            <w:vAlign w:val="center"/>
            <w:hideMark/>
          </w:tcPr>
          <w:p w14:paraId="07947540" w14:textId="77777777" w:rsidR="00D17C4F" w:rsidRPr="00D17C4F" w:rsidRDefault="00D17C4F" w:rsidP="00D17C4F">
            <w:pPr>
              <w:spacing w:after="0" w:line="240" w:lineRule="auto"/>
              <w:jc w:val="center"/>
              <w:rPr>
                <w:rFonts w:ascii="Aptos" w:eastAsia="Times New Roman" w:hAnsi="Aptos" w:cs="Times New Roman"/>
                <w:color w:val="000000"/>
              </w:rPr>
            </w:pPr>
            <w:r w:rsidRPr="00D17C4F">
              <w:rPr>
                <w:rFonts w:ascii="Aptos" w:eastAsia="Times New Roman" w:hAnsi="Aptos" w:cs="Arial"/>
                <w:color w:val="000000"/>
              </w:rPr>
              <w:t>61</w:t>
            </w:r>
          </w:p>
        </w:tc>
        <w:tc>
          <w:tcPr>
            <w:tcW w:w="1925" w:type="dxa"/>
            <w:tcBorders>
              <w:top w:val="single" w:sz="4" w:space="0" w:color="61CBF3"/>
              <w:left w:val="nil"/>
              <w:bottom w:val="single" w:sz="4" w:space="0" w:color="61CBF3"/>
              <w:right w:val="nil"/>
            </w:tcBorders>
            <w:shd w:val="clear" w:color="auto" w:fill="auto"/>
            <w:vAlign w:val="center"/>
            <w:hideMark/>
          </w:tcPr>
          <w:p w14:paraId="6562D397" w14:textId="77777777" w:rsidR="00D17C4F" w:rsidRPr="00D17C4F" w:rsidRDefault="00D17C4F" w:rsidP="00D17C4F">
            <w:pPr>
              <w:spacing w:after="0" w:line="240" w:lineRule="auto"/>
              <w:jc w:val="center"/>
              <w:rPr>
                <w:rFonts w:ascii="Aptos" w:eastAsia="Times New Roman" w:hAnsi="Aptos" w:cs="Times New Roman"/>
                <w:color w:val="000000"/>
              </w:rPr>
            </w:pPr>
            <w:r w:rsidRPr="00D17C4F">
              <w:rPr>
                <w:rFonts w:ascii="Aptos" w:eastAsia="Times New Roman" w:hAnsi="Aptos" w:cs="Arial"/>
                <w:color w:val="000000"/>
              </w:rPr>
              <w:t>59.3</w:t>
            </w:r>
          </w:p>
        </w:tc>
        <w:tc>
          <w:tcPr>
            <w:tcW w:w="1275" w:type="dxa"/>
            <w:tcBorders>
              <w:top w:val="single" w:sz="4" w:space="0" w:color="61CBF3"/>
              <w:left w:val="nil"/>
              <w:bottom w:val="single" w:sz="4" w:space="0" w:color="61CBF3"/>
              <w:right w:val="single" w:sz="4" w:space="0" w:color="61CBF3"/>
            </w:tcBorders>
            <w:shd w:val="clear" w:color="auto" w:fill="auto"/>
            <w:vAlign w:val="center"/>
            <w:hideMark/>
          </w:tcPr>
          <w:p w14:paraId="1B5C42AA" w14:textId="77777777" w:rsidR="00D17C4F" w:rsidRPr="00D17C4F" w:rsidRDefault="00D17C4F" w:rsidP="00D17C4F">
            <w:pPr>
              <w:spacing w:after="0" w:line="240" w:lineRule="auto"/>
              <w:jc w:val="center"/>
              <w:rPr>
                <w:rFonts w:ascii="Aptos" w:eastAsia="Times New Roman" w:hAnsi="Aptos" w:cs="Times New Roman"/>
                <w:color w:val="000000"/>
              </w:rPr>
            </w:pPr>
            <w:r w:rsidRPr="00D17C4F">
              <w:rPr>
                <w:rFonts w:ascii="Aptos" w:eastAsia="Times New Roman" w:hAnsi="Aptos" w:cs="Arial"/>
                <w:color w:val="000000"/>
              </w:rPr>
              <w:t>69.5</w:t>
            </w:r>
          </w:p>
        </w:tc>
      </w:tr>
      <w:tr w:rsidR="00D17C4F" w:rsidRPr="00D17C4F" w14:paraId="64D6152C" w14:textId="77777777" w:rsidTr="00D56D3F">
        <w:trPr>
          <w:trHeight w:val="285"/>
          <w:jc w:val="center"/>
        </w:trPr>
        <w:tc>
          <w:tcPr>
            <w:tcW w:w="1705" w:type="dxa"/>
            <w:tcBorders>
              <w:top w:val="single" w:sz="4" w:space="0" w:color="61CBF3"/>
              <w:left w:val="single" w:sz="4" w:space="0" w:color="61CBF3"/>
              <w:bottom w:val="single" w:sz="4" w:space="0" w:color="61CBF3"/>
              <w:right w:val="nil"/>
            </w:tcBorders>
            <w:shd w:val="clear" w:color="000000" w:fill="44B3E1"/>
            <w:vAlign w:val="center"/>
            <w:hideMark/>
          </w:tcPr>
          <w:p w14:paraId="7CDF6B85" w14:textId="77777777" w:rsidR="00D17C4F" w:rsidRPr="00D17C4F" w:rsidRDefault="00D17C4F" w:rsidP="00D17C4F">
            <w:pPr>
              <w:spacing w:after="0" w:line="240" w:lineRule="auto"/>
              <w:jc w:val="center"/>
              <w:rPr>
                <w:rFonts w:ascii="Aptos" w:eastAsia="Times New Roman" w:hAnsi="Aptos" w:cs="Times New Roman"/>
                <w:b/>
                <w:bCs/>
                <w:color w:val="000000"/>
              </w:rPr>
            </w:pPr>
            <w:r w:rsidRPr="00D17C4F">
              <w:rPr>
                <w:rFonts w:ascii="Aptos" w:eastAsia="Times New Roman" w:hAnsi="Aptos" w:cs="Arial"/>
                <w:b/>
                <w:bCs/>
                <w:color w:val="000000"/>
              </w:rPr>
              <w:t>Steak</w:t>
            </w:r>
          </w:p>
        </w:tc>
        <w:tc>
          <w:tcPr>
            <w:tcW w:w="1515" w:type="dxa"/>
            <w:tcBorders>
              <w:top w:val="single" w:sz="4" w:space="0" w:color="61CBF3"/>
              <w:left w:val="nil"/>
              <w:bottom w:val="single" w:sz="4" w:space="0" w:color="61CBF3"/>
              <w:right w:val="nil"/>
            </w:tcBorders>
            <w:shd w:val="clear" w:color="CAEDFB" w:fill="CAEDFB"/>
            <w:vAlign w:val="center"/>
            <w:hideMark/>
          </w:tcPr>
          <w:p w14:paraId="222CCD4C" w14:textId="77777777" w:rsidR="00D17C4F" w:rsidRPr="00D17C4F" w:rsidRDefault="00D17C4F" w:rsidP="00D17C4F">
            <w:pPr>
              <w:spacing w:after="0" w:line="240" w:lineRule="auto"/>
              <w:jc w:val="center"/>
              <w:rPr>
                <w:rFonts w:ascii="Aptos" w:eastAsia="Times New Roman" w:hAnsi="Aptos" w:cs="Times New Roman"/>
                <w:color w:val="000000"/>
              </w:rPr>
            </w:pPr>
            <w:r w:rsidRPr="00D17C4F">
              <w:rPr>
                <w:rFonts w:ascii="Aptos" w:eastAsia="Times New Roman" w:hAnsi="Aptos" w:cs="Arial"/>
                <w:color w:val="000000"/>
              </w:rPr>
              <w:t>62.2</w:t>
            </w:r>
          </w:p>
        </w:tc>
        <w:tc>
          <w:tcPr>
            <w:tcW w:w="1600" w:type="dxa"/>
            <w:tcBorders>
              <w:top w:val="single" w:sz="4" w:space="0" w:color="61CBF3"/>
              <w:left w:val="nil"/>
              <w:bottom w:val="single" w:sz="4" w:space="0" w:color="61CBF3"/>
              <w:right w:val="nil"/>
            </w:tcBorders>
            <w:shd w:val="clear" w:color="CAEDFB" w:fill="CAEDFB"/>
            <w:vAlign w:val="center"/>
            <w:hideMark/>
          </w:tcPr>
          <w:p w14:paraId="2BCC9961" w14:textId="77777777" w:rsidR="00D17C4F" w:rsidRPr="00D17C4F" w:rsidRDefault="00D17C4F" w:rsidP="00D17C4F">
            <w:pPr>
              <w:spacing w:after="0" w:line="240" w:lineRule="auto"/>
              <w:jc w:val="center"/>
              <w:rPr>
                <w:rFonts w:ascii="Aptos" w:eastAsia="Times New Roman" w:hAnsi="Aptos" w:cs="Times New Roman"/>
                <w:color w:val="000000"/>
              </w:rPr>
            </w:pPr>
            <w:r w:rsidRPr="00D17C4F">
              <w:rPr>
                <w:rFonts w:ascii="Aptos" w:eastAsia="Times New Roman" w:hAnsi="Aptos" w:cs="Arial"/>
                <w:color w:val="000000"/>
              </w:rPr>
              <w:t>77.3</w:t>
            </w:r>
          </w:p>
        </w:tc>
        <w:tc>
          <w:tcPr>
            <w:tcW w:w="1925" w:type="dxa"/>
            <w:tcBorders>
              <w:top w:val="single" w:sz="4" w:space="0" w:color="61CBF3"/>
              <w:left w:val="nil"/>
              <w:bottom w:val="single" w:sz="4" w:space="0" w:color="61CBF3"/>
              <w:right w:val="nil"/>
            </w:tcBorders>
            <w:shd w:val="clear" w:color="CAEDFB" w:fill="CAEDFB"/>
            <w:vAlign w:val="center"/>
            <w:hideMark/>
          </w:tcPr>
          <w:p w14:paraId="6324DDA0" w14:textId="77777777" w:rsidR="00D17C4F" w:rsidRPr="00D17C4F" w:rsidRDefault="00D17C4F" w:rsidP="00D17C4F">
            <w:pPr>
              <w:spacing w:after="0" w:line="240" w:lineRule="auto"/>
              <w:jc w:val="center"/>
              <w:rPr>
                <w:rFonts w:ascii="Aptos" w:eastAsia="Times New Roman" w:hAnsi="Aptos" w:cs="Times New Roman"/>
                <w:color w:val="000000"/>
              </w:rPr>
            </w:pPr>
            <w:r w:rsidRPr="00D17C4F">
              <w:rPr>
                <w:rFonts w:ascii="Aptos" w:eastAsia="Times New Roman" w:hAnsi="Aptos" w:cs="Arial"/>
                <w:color w:val="000000"/>
              </w:rPr>
              <w:t>72.3</w:t>
            </w:r>
          </w:p>
        </w:tc>
        <w:tc>
          <w:tcPr>
            <w:tcW w:w="1275" w:type="dxa"/>
            <w:tcBorders>
              <w:top w:val="single" w:sz="4" w:space="0" w:color="61CBF3"/>
              <w:left w:val="nil"/>
              <w:bottom w:val="single" w:sz="4" w:space="0" w:color="61CBF3"/>
              <w:right w:val="single" w:sz="4" w:space="0" w:color="61CBF3"/>
            </w:tcBorders>
            <w:shd w:val="clear" w:color="CAEDFB" w:fill="CAEDFB"/>
            <w:vAlign w:val="center"/>
            <w:hideMark/>
          </w:tcPr>
          <w:p w14:paraId="18573698" w14:textId="77777777" w:rsidR="00D17C4F" w:rsidRPr="00D17C4F" w:rsidRDefault="00D17C4F" w:rsidP="00D17C4F">
            <w:pPr>
              <w:spacing w:after="0" w:line="240" w:lineRule="auto"/>
              <w:jc w:val="center"/>
              <w:rPr>
                <w:rFonts w:ascii="Aptos" w:eastAsia="Times New Roman" w:hAnsi="Aptos" w:cs="Times New Roman"/>
                <w:color w:val="000000"/>
              </w:rPr>
            </w:pPr>
            <w:r w:rsidRPr="00D17C4F">
              <w:rPr>
                <w:rFonts w:ascii="Aptos" w:eastAsia="Times New Roman" w:hAnsi="Aptos" w:cs="Arial"/>
                <w:color w:val="000000"/>
              </w:rPr>
              <w:t>84</w:t>
            </w:r>
          </w:p>
        </w:tc>
      </w:tr>
      <w:tr w:rsidR="00D17C4F" w:rsidRPr="00D17C4F" w14:paraId="0C76CA73" w14:textId="77777777" w:rsidTr="00D56D3F">
        <w:trPr>
          <w:trHeight w:val="285"/>
          <w:jc w:val="center"/>
        </w:trPr>
        <w:tc>
          <w:tcPr>
            <w:tcW w:w="1705" w:type="dxa"/>
            <w:tcBorders>
              <w:top w:val="single" w:sz="4" w:space="0" w:color="61CBF3"/>
              <w:left w:val="single" w:sz="4" w:space="0" w:color="61CBF3"/>
              <w:bottom w:val="single" w:sz="4" w:space="0" w:color="61CBF3"/>
              <w:right w:val="nil"/>
            </w:tcBorders>
            <w:shd w:val="clear" w:color="000000" w:fill="44B3E1"/>
            <w:vAlign w:val="center"/>
            <w:hideMark/>
          </w:tcPr>
          <w:p w14:paraId="03F71C6B" w14:textId="77777777" w:rsidR="00D17C4F" w:rsidRPr="00D17C4F" w:rsidRDefault="00D17C4F" w:rsidP="00D17C4F">
            <w:pPr>
              <w:spacing w:after="0" w:line="240" w:lineRule="auto"/>
              <w:jc w:val="center"/>
              <w:rPr>
                <w:rFonts w:ascii="Aptos" w:eastAsia="Times New Roman" w:hAnsi="Aptos" w:cs="Times New Roman"/>
                <w:b/>
                <w:bCs/>
                <w:color w:val="000000"/>
              </w:rPr>
            </w:pPr>
            <w:r w:rsidRPr="00D17C4F">
              <w:rPr>
                <w:rFonts w:ascii="Aptos" w:eastAsia="Times New Roman" w:hAnsi="Aptos" w:cs="Arial"/>
                <w:b/>
                <w:bCs/>
                <w:color w:val="000000"/>
              </w:rPr>
              <w:lastRenderedPageBreak/>
              <w:t>Chicken wings</w:t>
            </w:r>
          </w:p>
        </w:tc>
        <w:tc>
          <w:tcPr>
            <w:tcW w:w="1515" w:type="dxa"/>
            <w:tcBorders>
              <w:top w:val="single" w:sz="4" w:space="0" w:color="61CBF3"/>
              <w:left w:val="nil"/>
              <w:bottom w:val="single" w:sz="4" w:space="0" w:color="61CBF3"/>
              <w:right w:val="nil"/>
            </w:tcBorders>
            <w:shd w:val="clear" w:color="auto" w:fill="auto"/>
            <w:vAlign w:val="center"/>
            <w:hideMark/>
          </w:tcPr>
          <w:p w14:paraId="3A09E9C5" w14:textId="77777777" w:rsidR="00D17C4F" w:rsidRPr="00D17C4F" w:rsidRDefault="00D17C4F" w:rsidP="00D17C4F">
            <w:pPr>
              <w:spacing w:after="0" w:line="240" w:lineRule="auto"/>
              <w:jc w:val="center"/>
              <w:rPr>
                <w:rFonts w:ascii="Aptos" w:eastAsia="Times New Roman" w:hAnsi="Aptos" w:cs="Times New Roman"/>
                <w:color w:val="000000"/>
              </w:rPr>
            </w:pPr>
            <w:r w:rsidRPr="00D17C4F">
              <w:rPr>
                <w:rFonts w:ascii="Aptos" w:eastAsia="Times New Roman" w:hAnsi="Aptos" w:cs="Arial"/>
                <w:color w:val="000000"/>
              </w:rPr>
              <w:t>50.9</w:t>
            </w:r>
          </w:p>
        </w:tc>
        <w:tc>
          <w:tcPr>
            <w:tcW w:w="1600" w:type="dxa"/>
            <w:tcBorders>
              <w:top w:val="single" w:sz="4" w:space="0" w:color="61CBF3"/>
              <w:left w:val="nil"/>
              <w:bottom w:val="single" w:sz="4" w:space="0" w:color="61CBF3"/>
              <w:right w:val="nil"/>
            </w:tcBorders>
            <w:shd w:val="clear" w:color="auto" w:fill="auto"/>
            <w:vAlign w:val="center"/>
            <w:hideMark/>
          </w:tcPr>
          <w:p w14:paraId="295A0D8C" w14:textId="77777777" w:rsidR="00D17C4F" w:rsidRPr="00D17C4F" w:rsidRDefault="00D17C4F" w:rsidP="00D17C4F">
            <w:pPr>
              <w:spacing w:after="0" w:line="240" w:lineRule="auto"/>
              <w:jc w:val="center"/>
              <w:rPr>
                <w:rFonts w:ascii="Aptos" w:eastAsia="Times New Roman" w:hAnsi="Aptos" w:cs="Times New Roman"/>
                <w:color w:val="000000"/>
              </w:rPr>
            </w:pPr>
            <w:r w:rsidRPr="00D17C4F">
              <w:rPr>
                <w:rFonts w:ascii="Aptos" w:eastAsia="Times New Roman" w:hAnsi="Aptos" w:cs="Arial"/>
                <w:color w:val="000000"/>
              </w:rPr>
              <w:t>68.9</w:t>
            </w:r>
          </w:p>
        </w:tc>
        <w:tc>
          <w:tcPr>
            <w:tcW w:w="1925" w:type="dxa"/>
            <w:tcBorders>
              <w:top w:val="single" w:sz="4" w:space="0" w:color="61CBF3"/>
              <w:left w:val="nil"/>
              <w:bottom w:val="single" w:sz="4" w:space="0" w:color="61CBF3"/>
              <w:right w:val="nil"/>
            </w:tcBorders>
            <w:shd w:val="clear" w:color="auto" w:fill="auto"/>
            <w:vAlign w:val="center"/>
            <w:hideMark/>
          </w:tcPr>
          <w:p w14:paraId="7EC68BAC" w14:textId="77777777" w:rsidR="00D17C4F" w:rsidRPr="00D17C4F" w:rsidRDefault="00D17C4F" w:rsidP="00D17C4F">
            <w:pPr>
              <w:spacing w:after="0" w:line="240" w:lineRule="auto"/>
              <w:jc w:val="center"/>
              <w:rPr>
                <w:rFonts w:ascii="Aptos" w:eastAsia="Times New Roman" w:hAnsi="Aptos" w:cs="Times New Roman"/>
                <w:color w:val="000000"/>
              </w:rPr>
            </w:pPr>
            <w:r w:rsidRPr="00D17C4F">
              <w:rPr>
                <w:rFonts w:ascii="Aptos" w:eastAsia="Times New Roman" w:hAnsi="Aptos" w:cs="Arial"/>
                <w:color w:val="000000"/>
              </w:rPr>
              <w:t>72.6</w:t>
            </w:r>
          </w:p>
        </w:tc>
        <w:tc>
          <w:tcPr>
            <w:tcW w:w="1275" w:type="dxa"/>
            <w:tcBorders>
              <w:top w:val="single" w:sz="4" w:space="0" w:color="61CBF3"/>
              <w:left w:val="nil"/>
              <w:bottom w:val="single" w:sz="4" w:space="0" w:color="61CBF3"/>
              <w:right w:val="single" w:sz="4" w:space="0" w:color="61CBF3"/>
            </w:tcBorders>
            <w:shd w:val="clear" w:color="auto" w:fill="auto"/>
            <w:vAlign w:val="center"/>
            <w:hideMark/>
          </w:tcPr>
          <w:p w14:paraId="21E94131" w14:textId="77777777" w:rsidR="00D17C4F" w:rsidRPr="00D17C4F" w:rsidRDefault="00D17C4F" w:rsidP="00D17C4F">
            <w:pPr>
              <w:spacing w:after="0" w:line="240" w:lineRule="auto"/>
              <w:jc w:val="center"/>
              <w:rPr>
                <w:rFonts w:ascii="Aptos" w:eastAsia="Times New Roman" w:hAnsi="Aptos" w:cs="Times New Roman"/>
                <w:color w:val="000000"/>
              </w:rPr>
            </w:pPr>
            <w:r w:rsidRPr="00D17C4F">
              <w:rPr>
                <w:rFonts w:ascii="Aptos" w:eastAsia="Times New Roman" w:hAnsi="Aptos" w:cs="Arial"/>
                <w:color w:val="000000"/>
              </w:rPr>
              <w:t>81.1</w:t>
            </w:r>
          </w:p>
        </w:tc>
      </w:tr>
      <w:tr w:rsidR="00D17C4F" w:rsidRPr="00D17C4F" w14:paraId="09FC6D9D" w14:textId="77777777" w:rsidTr="00D56D3F">
        <w:trPr>
          <w:trHeight w:val="285"/>
          <w:jc w:val="center"/>
        </w:trPr>
        <w:tc>
          <w:tcPr>
            <w:tcW w:w="1705" w:type="dxa"/>
            <w:tcBorders>
              <w:top w:val="single" w:sz="4" w:space="0" w:color="61CBF3"/>
              <w:left w:val="single" w:sz="4" w:space="0" w:color="61CBF3"/>
              <w:bottom w:val="single" w:sz="4" w:space="0" w:color="61CBF3"/>
              <w:right w:val="nil"/>
            </w:tcBorders>
            <w:shd w:val="clear" w:color="000000" w:fill="44B3E1"/>
            <w:vAlign w:val="center"/>
            <w:hideMark/>
          </w:tcPr>
          <w:p w14:paraId="4441427E" w14:textId="77777777" w:rsidR="00D17C4F" w:rsidRPr="00D17C4F" w:rsidRDefault="00D17C4F" w:rsidP="00D17C4F">
            <w:pPr>
              <w:spacing w:after="0" w:line="240" w:lineRule="auto"/>
              <w:jc w:val="center"/>
              <w:rPr>
                <w:rFonts w:ascii="Aptos" w:eastAsia="Times New Roman" w:hAnsi="Aptos" w:cs="Times New Roman"/>
                <w:b/>
                <w:bCs/>
                <w:color w:val="000000"/>
              </w:rPr>
            </w:pPr>
            <w:r w:rsidRPr="00D17C4F">
              <w:rPr>
                <w:rFonts w:ascii="Aptos" w:eastAsia="Times New Roman" w:hAnsi="Aptos" w:cs="Arial"/>
                <w:b/>
                <w:bCs/>
                <w:color w:val="000000"/>
              </w:rPr>
              <w:t>Sushi roll</w:t>
            </w:r>
          </w:p>
        </w:tc>
        <w:tc>
          <w:tcPr>
            <w:tcW w:w="1515" w:type="dxa"/>
            <w:tcBorders>
              <w:top w:val="single" w:sz="4" w:space="0" w:color="61CBF3"/>
              <w:left w:val="nil"/>
              <w:bottom w:val="single" w:sz="4" w:space="0" w:color="61CBF3"/>
              <w:right w:val="nil"/>
            </w:tcBorders>
            <w:shd w:val="clear" w:color="CAEDFB" w:fill="CAEDFB"/>
            <w:vAlign w:val="center"/>
            <w:hideMark/>
          </w:tcPr>
          <w:p w14:paraId="16A0B5C4" w14:textId="77777777" w:rsidR="00D17C4F" w:rsidRPr="00D17C4F" w:rsidRDefault="00D17C4F" w:rsidP="00D17C4F">
            <w:pPr>
              <w:spacing w:after="0" w:line="240" w:lineRule="auto"/>
              <w:jc w:val="center"/>
              <w:rPr>
                <w:rFonts w:ascii="Aptos" w:eastAsia="Times New Roman" w:hAnsi="Aptos" w:cs="Times New Roman"/>
                <w:color w:val="000000"/>
              </w:rPr>
            </w:pPr>
            <w:r w:rsidRPr="00D17C4F">
              <w:rPr>
                <w:rFonts w:ascii="Aptos" w:eastAsia="Times New Roman" w:hAnsi="Aptos" w:cs="Arial"/>
                <w:color w:val="000000"/>
              </w:rPr>
              <w:t>54.5</w:t>
            </w:r>
          </w:p>
        </w:tc>
        <w:tc>
          <w:tcPr>
            <w:tcW w:w="1600" w:type="dxa"/>
            <w:tcBorders>
              <w:top w:val="single" w:sz="4" w:space="0" w:color="61CBF3"/>
              <w:left w:val="nil"/>
              <w:bottom w:val="single" w:sz="4" w:space="0" w:color="61CBF3"/>
              <w:right w:val="nil"/>
            </w:tcBorders>
            <w:shd w:val="clear" w:color="CAEDFB" w:fill="CAEDFB"/>
            <w:vAlign w:val="center"/>
            <w:hideMark/>
          </w:tcPr>
          <w:p w14:paraId="2E69D973" w14:textId="77777777" w:rsidR="00D17C4F" w:rsidRPr="00D17C4F" w:rsidRDefault="00D17C4F" w:rsidP="00D17C4F">
            <w:pPr>
              <w:spacing w:after="0" w:line="240" w:lineRule="auto"/>
              <w:jc w:val="center"/>
              <w:rPr>
                <w:rFonts w:ascii="Aptos" w:eastAsia="Times New Roman" w:hAnsi="Aptos" w:cs="Times New Roman"/>
                <w:color w:val="000000"/>
              </w:rPr>
            </w:pPr>
            <w:r w:rsidRPr="00D17C4F">
              <w:rPr>
                <w:rFonts w:ascii="Aptos" w:eastAsia="Times New Roman" w:hAnsi="Aptos" w:cs="Arial"/>
                <w:color w:val="000000"/>
              </w:rPr>
              <w:t>64.9</w:t>
            </w:r>
          </w:p>
        </w:tc>
        <w:tc>
          <w:tcPr>
            <w:tcW w:w="1925" w:type="dxa"/>
            <w:tcBorders>
              <w:top w:val="single" w:sz="4" w:space="0" w:color="61CBF3"/>
              <w:left w:val="nil"/>
              <w:bottom w:val="single" w:sz="4" w:space="0" w:color="61CBF3"/>
              <w:right w:val="nil"/>
            </w:tcBorders>
            <w:shd w:val="clear" w:color="CAEDFB" w:fill="CAEDFB"/>
            <w:vAlign w:val="center"/>
            <w:hideMark/>
          </w:tcPr>
          <w:p w14:paraId="2DC7E1ED" w14:textId="77777777" w:rsidR="00D17C4F" w:rsidRPr="00D17C4F" w:rsidRDefault="00D17C4F" w:rsidP="00D17C4F">
            <w:pPr>
              <w:spacing w:after="0" w:line="240" w:lineRule="auto"/>
              <w:jc w:val="center"/>
              <w:rPr>
                <w:rFonts w:ascii="Aptos" w:eastAsia="Times New Roman" w:hAnsi="Aptos" w:cs="Times New Roman"/>
                <w:color w:val="000000"/>
              </w:rPr>
            </w:pPr>
            <w:r w:rsidRPr="00D17C4F">
              <w:rPr>
                <w:rFonts w:ascii="Aptos" w:eastAsia="Times New Roman" w:hAnsi="Aptos" w:cs="Arial"/>
                <w:color w:val="000000"/>
              </w:rPr>
              <w:t>62.3</w:t>
            </w:r>
          </w:p>
        </w:tc>
        <w:tc>
          <w:tcPr>
            <w:tcW w:w="1275" w:type="dxa"/>
            <w:tcBorders>
              <w:top w:val="single" w:sz="4" w:space="0" w:color="61CBF3"/>
              <w:left w:val="nil"/>
              <w:bottom w:val="single" w:sz="4" w:space="0" w:color="61CBF3"/>
              <w:right w:val="single" w:sz="4" w:space="0" w:color="61CBF3"/>
            </w:tcBorders>
            <w:shd w:val="clear" w:color="CAEDFB" w:fill="CAEDFB"/>
            <w:vAlign w:val="center"/>
            <w:hideMark/>
          </w:tcPr>
          <w:p w14:paraId="68331012" w14:textId="77777777" w:rsidR="00D17C4F" w:rsidRPr="00D17C4F" w:rsidRDefault="00D17C4F" w:rsidP="00D17C4F">
            <w:pPr>
              <w:spacing w:after="0" w:line="240" w:lineRule="auto"/>
              <w:jc w:val="center"/>
              <w:rPr>
                <w:rFonts w:ascii="Aptos" w:eastAsia="Times New Roman" w:hAnsi="Aptos" w:cs="Times New Roman"/>
                <w:color w:val="000000"/>
              </w:rPr>
            </w:pPr>
            <w:r w:rsidRPr="00D17C4F">
              <w:rPr>
                <w:rFonts w:ascii="Aptos" w:eastAsia="Times New Roman" w:hAnsi="Aptos" w:cs="Arial"/>
                <w:color w:val="000000"/>
              </w:rPr>
              <w:t>75.3</w:t>
            </w:r>
          </w:p>
        </w:tc>
      </w:tr>
      <w:tr w:rsidR="00D17C4F" w:rsidRPr="00D17C4F" w14:paraId="0F90813F" w14:textId="77777777" w:rsidTr="00D56D3F">
        <w:trPr>
          <w:trHeight w:val="285"/>
          <w:jc w:val="center"/>
        </w:trPr>
        <w:tc>
          <w:tcPr>
            <w:tcW w:w="1705" w:type="dxa"/>
            <w:tcBorders>
              <w:top w:val="single" w:sz="4" w:space="0" w:color="61CBF3"/>
              <w:left w:val="single" w:sz="4" w:space="0" w:color="61CBF3"/>
              <w:bottom w:val="single" w:sz="4" w:space="0" w:color="61CBF3"/>
              <w:right w:val="nil"/>
            </w:tcBorders>
            <w:shd w:val="clear" w:color="000000" w:fill="44B3E1"/>
            <w:vAlign w:val="center"/>
            <w:hideMark/>
          </w:tcPr>
          <w:p w14:paraId="3405E92B" w14:textId="77777777" w:rsidR="00D17C4F" w:rsidRPr="00D17C4F" w:rsidRDefault="00D17C4F" w:rsidP="00D17C4F">
            <w:pPr>
              <w:spacing w:after="0" w:line="240" w:lineRule="auto"/>
              <w:jc w:val="center"/>
              <w:rPr>
                <w:rFonts w:ascii="Aptos" w:eastAsia="Times New Roman" w:hAnsi="Aptos" w:cs="Times New Roman"/>
                <w:b/>
                <w:bCs/>
                <w:color w:val="000000"/>
              </w:rPr>
            </w:pPr>
            <w:r w:rsidRPr="00D17C4F">
              <w:rPr>
                <w:rFonts w:ascii="Aptos" w:eastAsia="Times New Roman" w:hAnsi="Aptos" w:cs="Arial"/>
                <w:b/>
                <w:bCs/>
                <w:color w:val="000000"/>
              </w:rPr>
              <w:t>Cheerios</w:t>
            </w:r>
          </w:p>
        </w:tc>
        <w:tc>
          <w:tcPr>
            <w:tcW w:w="1515" w:type="dxa"/>
            <w:tcBorders>
              <w:top w:val="single" w:sz="4" w:space="0" w:color="61CBF3"/>
              <w:left w:val="nil"/>
              <w:bottom w:val="single" w:sz="4" w:space="0" w:color="61CBF3"/>
              <w:right w:val="nil"/>
            </w:tcBorders>
            <w:shd w:val="clear" w:color="auto" w:fill="auto"/>
            <w:vAlign w:val="center"/>
            <w:hideMark/>
          </w:tcPr>
          <w:p w14:paraId="61CED4E3" w14:textId="77777777" w:rsidR="00D17C4F" w:rsidRPr="00D17C4F" w:rsidRDefault="00D17C4F" w:rsidP="00D17C4F">
            <w:pPr>
              <w:spacing w:after="0" w:line="240" w:lineRule="auto"/>
              <w:jc w:val="center"/>
              <w:rPr>
                <w:rFonts w:ascii="Aptos" w:eastAsia="Times New Roman" w:hAnsi="Aptos" w:cs="Times New Roman"/>
                <w:color w:val="000000"/>
              </w:rPr>
            </w:pPr>
            <w:r w:rsidRPr="00D17C4F">
              <w:rPr>
                <w:rFonts w:ascii="Aptos" w:eastAsia="Times New Roman" w:hAnsi="Aptos" w:cs="Arial"/>
                <w:color w:val="000000"/>
              </w:rPr>
              <w:t>85.7</w:t>
            </w:r>
          </w:p>
        </w:tc>
        <w:tc>
          <w:tcPr>
            <w:tcW w:w="1600" w:type="dxa"/>
            <w:tcBorders>
              <w:top w:val="single" w:sz="4" w:space="0" w:color="61CBF3"/>
              <w:left w:val="nil"/>
              <w:bottom w:val="single" w:sz="4" w:space="0" w:color="61CBF3"/>
              <w:right w:val="nil"/>
            </w:tcBorders>
            <w:shd w:val="clear" w:color="auto" w:fill="auto"/>
            <w:vAlign w:val="center"/>
            <w:hideMark/>
          </w:tcPr>
          <w:p w14:paraId="56C9E021" w14:textId="77777777" w:rsidR="00D17C4F" w:rsidRPr="00D17C4F" w:rsidRDefault="00D17C4F" w:rsidP="00D17C4F">
            <w:pPr>
              <w:spacing w:after="0" w:line="240" w:lineRule="auto"/>
              <w:jc w:val="center"/>
              <w:rPr>
                <w:rFonts w:ascii="Aptos" w:eastAsia="Times New Roman" w:hAnsi="Aptos" w:cs="Times New Roman"/>
                <w:color w:val="000000"/>
              </w:rPr>
            </w:pPr>
            <w:r w:rsidRPr="00D17C4F">
              <w:rPr>
                <w:rFonts w:ascii="Aptos" w:eastAsia="Times New Roman" w:hAnsi="Aptos" w:cs="Arial"/>
                <w:color w:val="000000"/>
              </w:rPr>
              <w:t>84.1</w:t>
            </w:r>
          </w:p>
        </w:tc>
        <w:tc>
          <w:tcPr>
            <w:tcW w:w="1925" w:type="dxa"/>
            <w:tcBorders>
              <w:top w:val="single" w:sz="4" w:space="0" w:color="61CBF3"/>
              <w:left w:val="nil"/>
              <w:bottom w:val="single" w:sz="4" w:space="0" w:color="61CBF3"/>
              <w:right w:val="nil"/>
            </w:tcBorders>
            <w:shd w:val="clear" w:color="auto" w:fill="auto"/>
            <w:vAlign w:val="center"/>
            <w:hideMark/>
          </w:tcPr>
          <w:p w14:paraId="19A83FC3" w14:textId="77777777" w:rsidR="00D17C4F" w:rsidRPr="00D17C4F" w:rsidRDefault="00D17C4F" w:rsidP="00D17C4F">
            <w:pPr>
              <w:spacing w:after="0" w:line="240" w:lineRule="auto"/>
              <w:jc w:val="center"/>
              <w:rPr>
                <w:rFonts w:ascii="Aptos" w:eastAsia="Times New Roman" w:hAnsi="Aptos" w:cs="Times New Roman"/>
                <w:color w:val="000000"/>
              </w:rPr>
            </w:pPr>
            <w:r w:rsidRPr="00D17C4F">
              <w:rPr>
                <w:rFonts w:ascii="Aptos" w:eastAsia="Times New Roman" w:hAnsi="Aptos" w:cs="Arial"/>
                <w:color w:val="000000"/>
              </w:rPr>
              <w:t>93.7</w:t>
            </w:r>
          </w:p>
        </w:tc>
        <w:tc>
          <w:tcPr>
            <w:tcW w:w="1275" w:type="dxa"/>
            <w:tcBorders>
              <w:top w:val="single" w:sz="4" w:space="0" w:color="61CBF3"/>
              <w:left w:val="nil"/>
              <w:bottom w:val="single" w:sz="4" w:space="0" w:color="61CBF3"/>
              <w:right w:val="single" w:sz="4" w:space="0" w:color="61CBF3"/>
            </w:tcBorders>
            <w:shd w:val="clear" w:color="auto" w:fill="auto"/>
            <w:vAlign w:val="center"/>
            <w:hideMark/>
          </w:tcPr>
          <w:p w14:paraId="66A2D349" w14:textId="77777777" w:rsidR="00D17C4F" w:rsidRPr="00D17C4F" w:rsidRDefault="00D17C4F" w:rsidP="00D17C4F">
            <w:pPr>
              <w:spacing w:after="0" w:line="240" w:lineRule="auto"/>
              <w:jc w:val="center"/>
              <w:rPr>
                <w:rFonts w:ascii="Aptos" w:eastAsia="Times New Roman" w:hAnsi="Aptos" w:cs="Times New Roman"/>
                <w:color w:val="000000"/>
              </w:rPr>
            </w:pPr>
            <w:r w:rsidRPr="00D17C4F">
              <w:rPr>
                <w:rFonts w:ascii="Aptos" w:eastAsia="Times New Roman" w:hAnsi="Aptos" w:cs="Arial"/>
                <w:color w:val="000000"/>
              </w:rPr>
              <w:t>92.1</w:t>
            </w:r>
          </w:p>
        </w:tc>
      </w:tr>
      <w:tr w:rsidR="00D17C4F" w:rsidRPr="00D17C4F" w14:paraId="2F06DAD9" w14:textId="77777777" w:rsidTr="00D56D3F">
        <w:trPr>
          <w:trHeight w:val="285"/>
          <w:jc w:val="center"/>
        </w:trPr>
        <w:tc>
          <w:tcPr>
            <w:tcW w:w="1705" w:type="dxa"/>
            <w:tcBorders>
              <w:top w:val="single" w:sz="4" w:space="0" w:color="61CBF3"/>
              <w:left w:val="single" w:sz="4" w:space="0" w:color="61CBF3"/>
              <w:bottom w:val="single" w:sz="4" w:space="0" w:color="61CBF3"/>
              <w:right w:val="nil"/>
            </w:tcBorders>
            <w:shd w:val="clear" w:color="000000" w:fill="44B3E1"/>
            <w:vAlign w:val="center"/>
            <w:hideMark/>
          </w:tcPr>
          <w:p w14:paraId="35BB0CAD" w14:textId="77777777" w:rsidR="00D17C4F" w:rsidRPr="00D17C4F" w:rsidRDefault="00D17C4F" w:rsidP="00D17C4F">
            <w:pPr>
              <w:spacing w:after="0" w:line="240" w:lineRule="auto"/>
              <w:jc w:val="center"/>
              <w:rPr>
                <w:rFonts w:ascii="Aptos" w:eastAsia="Times New Roman" w:hAnsi="Aptos" w:cs="Times New Roman"/>
                <w:b/>
                <w:bCs/>
                <w:color w:val="000000"/>
              </w:rPr>
            </w:pPr>
            <w:r w:rsidRPr="00D17C4F">
              <w:rPr>
                <w:rFonts w:ascii="Aptos" w:eastAsia="Times New Roman" w:hAnsi="Aptos" w:cs="Arial"/>
                <w:b/>
                <w:bCs/>
                <w:color w:val="000000"/>
              </w:rPr>
              <w:t>Egg omelet</w:t>
            </w:r>
          </w:p>
        </w:tc>
        <w:tc>
          <w:tcPr>
            <w:tcW w:w="1515" w:type="dxa"/>
            <w:tcBorders>
              <w:top w:val="single" w:sz="4" w:space="0" w:color="61CBF3"/>
              <w:left w:val="nil"/>
              <w:bottom w:val="single" w:sz="4" w:space="0" w:color="61CBF3"/>
              <w:right w:val="nil"/>
            </w:tcBorders>
            <w:shd w:val="clear" w:color="CAEDFB" w:fill="CAEDFB"/>
            <w:vAlign w:val="center"/>
            <w:hideMark/>
          </w:tcPr>
          <w:p w14:paraId="63E22AED" w14:textId="77777777" w:rsidR="00D17C4F" w:rsidRPr="00D17C4F" w:rsidRDefault="00D17C4F" w:rsidP="00D17C4F">
            <w:pPr>
              <w:spacing w:after="0" w:line="240" w:lineRule="auto"/>
              <w:jc w:val="center"/>
              <w:rPr>
                <w:rFonts w:ascii="Aptos" w:eastAsia="Times New Roman" w:hAnsi="Aptos" w:cs="Times New Roman"/>
                <w:color w:val="000000"/>
              </w:rPr>
            </w:pPr>
            <w:r w:rsidRPr="00D17C4F">
              <w:rPr>
                <w:rFonts w:ascii="Aptos" w:eastAsia="Times New Roman" w:hAnsi="Aptos" w:cs="Arial"/>
                <w:color w:val="000000"/>
              </w:rPr>
              <w:t>41.4</w:t>
            </w:r>
          </w:p>
        </w:tc>
        <w:tc>
          <w:tcPr>
            <w:tcW w:w="1600" w:type="dxa"/>
            <w:tcBorders>
              <w:top w:val="single" w:sz="4" w:space="0" w:color="61CBF3"/>
              <w:left w:val="nil"/>
              <w:bottom w:val="single" w:sz="4" w:space="0" w:color="61CBF3"/>
              <w:right w:val="nil"/>
            </w:tcBorders>
            <w:shd w:val="clear" w:color="CAEDFB" w:fill="CAEDFB"/>
            <w:vAlign w:val="center"/>
            <w:hideMark/>
          </w:tcPr>
          <w:p w14:paraId="7695BD61" w14:textId="77777777" w:rsidR="00D17C4F" w:rsidRPr="00D17C4F" w:rsidRDefault="00D17C4F" w:rsidP="00D17C4F">
            <w:pPr>
              <w:spacing w:after="0" w:line="240" w:lineRule="auto"/>
              <w:jc w:val="center"/>
              <w:rPr>
                <w:rFonts w:ascii="Aptos" w:eastAsia="Times New Roman" w:hAnsi="Aptos" w:cs="Times New Roman"/>
                <w:color w:val="000000"/>
              </w:rPr>
            </w:pPr>
            <w:r w:rsidRPr="00D17C4F">
              <w:rPr>
                <w:rFonts w:ascii="Aptos" w:eastAsia="Times New Roman" w:hAnsi="Aptos" w:cs="Arial"/>
                <w:color w:val="000000"/>
              </w:rPr>
              <w:t>62.6</w:t>
            </w:r>
          </w:p>
        </w:tc>
        <w:tc>
          <w:tcPr>
            <w:tcW w:w="1925" w:type="dxa"/>
            <w:tcBorders>
              <w:top w:val="single" w:sz="4" w:space="0" w:color="61CBF3"/>
              <w:left w:val="nil"/>
              <w:bottom w:val="single" w:sz="4" w:space="0" w:color="61CBF3"/>
              <w:right w:val="nil"/>
            </w:tcBorders>
            <w:shd w:val="clear" w:color="CAEDFB" w:fill="CAEDFB"/>
            <w:vAlign w:val="center"/>
            <w:hideMark/>
          </w:tcPr>
          <w:p w14:paraId="698F3908" w14:textId="77777777" w:rsidR="00D17C4F" w:rsidRPr="00D17C4F" w:rsidRDefault="00D17C4F" w:rsidP="00D17C4F">
            <w:pPr>
              <w:spacing w:after="0" w:line="240" w:lineRule="auto"/>
              <w:jc w:val="center"/>
              <w:rPr>
                <w:rFonts w:ascii="Aptos" w:eastAsia="Times New Roman" w:hAnsi="Aptos" w:cs="Times New Roman"/>
                <w:color w:val="000000"/>
              </w:rPr>
            </w:pPr>
            <w:r w:rsidRPr="00D17C4F">
              <w:rPr>
                <w:rFonts w:ascii="Aptos" w:eastAsia="Times New Roman" w:hAnsi="Aptos" w:cs="Arial"/>
                <w:color w:val="000000"/>
              </w:rPr>
              <w:t>58.6</w:t>
            </w:r>
          </w:p>
        </w:tc>
        <w:tc>
          <w:tcPr>
            <w:tcW w:w="1275" w:type="dxa"/>
            <w:tcBorders>
              <w:top w:val="single" w:sz="4" w:space="0" w:color="61CBF3"/>
              <w:left w:val="nil"/>
              <w:bottom w:val="single" w:sz="4" w:space="0" w:color="61CBF3"/>
              <w:right w:val="single" w:sz="4" w:space="0" w:color="61CBF3"/>
            </w:tcBorders>
            <w:shd w:val="clear" w:color="CAEDFB" w:fill="CAEDFB"/>
            <w:vAlign w:val="center"/>
            <w:hideMark/>
          </w:tcPr>
          <w:p w14:paraId="368BDF6B" w14:textId="77777777" w:rsidR="00D17C4F" w:rsidRPr="00D17C4F" w:rsidRDefault="00D17C4F" w:rsidP="00D17C4F">
            <w:pPr>
              <w:spacing w:after="0" w:line="240" w:lineRule="auto"/>
              <w:jc w:val="center"/>
              <w:rPr>
                <w:rFonts w:ascii="Aptos" w:eastAsia="Times New Roman" w:hAnsi="Aptos" w:cs="Times New Roman"/>
                <w:color w:val="000000"/>
              </w:rPr>
            </w:pPr>
            <w:r w:rsidRPr="00D17C4F">
              <w:rPr>
                <w:rFonts w:ascii="Aptos" w:eastAsia="Times New Roman" w:hAnsi="Aptos" w:cs="Arial"/>
                <w:color w:val="000000"/>
              </w:rPr>
              <w:t>65.7</w:t>
            </w:r>
          </w:p>
        </w:tc>
      </w:tr>
      <w:tr w:rsidR="00D17C4F" w:rsidRPr="00D17C4F" w14:paraId="06F080A0" w14:textId="77777777" w:rsidTr="00D56D3F">
        <w:trPr>
          <w:trHeight w:val="285"/>
          <w:jc w:val="center"/>
        </w:trPr>
        <w:tc>
          <w:tcPr>
            <w:tcW w:w="1705" w:type="dxa"/>
            <w:tcBorders>
              <w:top w:val="single" w:sz="4" w:space="0" w:color="61CBF3"/>
              <w:left w:val="single" w:sz="4" w:space="0" w:color="61CBF3"/>
              <w:bottom w:val="single" w:sz="4" w:space="0" w:color="61CBF3"/>
              <w:right w:val="nil"/>
            </w:tcBorders>
            <w:shd w:val="clear" w:color="000000" w:fill="44B3E1"/>
            <w:vAlign w:val="center"/>
            <w:hideMark/>
          </w:tcPr>
          <w:p w14:paraId="35067B8B" w14:textId="77777777" w:rsidR="00D17C4F" w:rsidRPr="00D17C4F" w:rsidRDefault="00D17C4F" w:rsidP="00D17C4F">
            <w:pPr>
              <w:spacing w:after="0" w:line="240" w:lineRule="auto"/>
              <w:jc w:val="center"/>
              <w:rPr>
                <w:rFonts w:ascii="Aptos" w:eastAsia="Times New Roman" w:hAnsi="Aptos" w:cs="Times New Roman"/>
                <w:b/>
                <w:bCs/>
                <w:color w:val="000000"/>
              </w:rPr>
            </w:pPr>
            <w:r w:rsidRPr="00D17C4F">
              <w:rPr>
                <w:rFonts w:ascii="Aptos" w:eastAsia="Times New Roman" w:hAnsi="Aptos" w:cs="Arial"/>
                <w:b/>
                <w:bCs/>
                <w:color w:val="000000"/>
              </w:rPr>
              <w:t>Pancakes</w:t>
            </w:r>
          </w:p>
        </w:tc>
        <w:tc>
          <w:tcPr>
            <w:tcW w:w="1515" w:type="dxa"/>
            <w:tcBorders>
              <w:top w:val="single" w:sz="4" w:space="0" w:color="61CBF3"/>
              <w:left w:val="nil"/>
              <w:bottom w:val="single" w:sz="4" w:space="0" w:color="61CBF3"/>
              <w:right w:val="nil"/>
            </w:tcBorders>
            <w:shd w:val="clear" w:color="auto" w:fill="auto"/>
            <w:vAlign w:val="center"/>
            <w:hideMark/>
          </w:tcPr>
          <w:p w14:paraId="54BE4CA0" w14:textId="77777777" w:rsidR="00D17C4F" w:rsidRPr="00D17C4F" w:rsidRDefault="00D17C4F" w:rsidP="00D17C4F">
            <w:pPr>
              <w:spacing w:after="0" w:line="240" w:lineRule="auto"/>
              <w:jc w:val="center"/>
              <w:rPr>
                <w:rFonts w:ascii="Aptos" w:eastAsia="Times New Roman" w:hAnsi="Aptos" w:cs="Times New Roman"/>
                <w:color w:val="000000"/>
              </w:rPr>
            </w:pPr>
            <w:r w:rsidRPr="00D17C4F">
              <w:rPr>
                <w:rFonts w:ascii="Aptos" w:eastAsia="Times New Roman" w:hAnsi="Aptos" w:cs="Arial"/>
                <w:color w:val="000000"/>
              </w:rPr>
              <w:t>51.3</w:t>
            </w:r>
          </w:p>
        </w:tc>
        <w:tc>
          <w:tcPr>
            <w:tcW w:w="1600" w:type="dxa"/>
            <w:tcBorders>
              <w:top w:val="single" w:sz="4" w:space="0" w:color="61CBF3"/>
              <w:left w:val="nil"/>
              <w:bottom w:val="single" w:sz="4" w:space="0" w:color="61CBF3"/>
              <w:right w:val="nil"/>
            </w:tcBorders>
            <w:shd w:val="clear" w:color="auto" w:fill="auto"/>
            <w:vAlign w:val="center"/>
            <w:hideMark/>
          </w:tcPr>
          <w:p w14:paraId="238E7AC1" w14:textId="77777777" w:rsidR="00D17C4F" w:rsidRPr="00D17C4F" w:rsidRDefault="00D17C4F" w:rsidP="00D17C4F">
            <w:pPr>
              <w:spacing w:after="0" w:line="240" w:lineRule="auto"/>
              <w:jc w:val="center"/>
              <w:rPr>
                <w:rFonts w:ascii="Aptos" w:eastAsia="Times New Roman" w:hAnsi="Aptos" w:cs="Times New Roman"/>
                <w:color w:val="000000"/>
              </w:rPr>
            </w:pPr>
            <w:r w:rsidRPr="00D17C4F">
              <w:rPr>
                <w:rFonts w:ascii="Aptos" w:eastAsia="Times New Roman" w:hAnsi="Aptos" w:cs="Arial"/>
                <w:color w:val="000000"/>
              </w:rPr>
              <w:t>56.4</w:t>
            </w:r>
          </w:p>
        </w:tc>
        <w:tc>
          <w:tcPr>
            <w:tcW w:w="1925" w:type="dxa"/>
            <w:tcBorders>
              <w:top w:val="single" w:sz="4" w:space="0" w:color="61CBF3"/>
              <w:left w:val="nil"/>
              <w:bottom w:val="single" w:sz="4" w:space="0" w:color="61CBF3"/>
              <w:right w:val="nil"/>
            </w:tcBorders>
            <w:shd w:val="clear" w:color="auto" w:fill="auto"/>
            <w:vAlign w:val="center"/>
            <w:hideMark/>
          </w:tcPr>
          <w:p w14:paraId="2C0815C8" w14:textId="77777777" w:rsidR="00D17C4F" w:rsidRPr="00D17C4F" w:rsidRDefault="00D17C4F" w:rsidP="00D17C4F">
            <w:pPr>
              <w:spacing w:after="0" w:line="240" w:lineRule="auto"/>
              <w:jc w:val="center"/>
              <w:rPr>
                <w:rFonts w:ascii="Aptos" w:eastAsia="Times New Roman" w:hAnsi="Aptos" w:cs="Times New Roman"/>
                <w:color w:val="000000"/>
              </w:rPr>
            </w:pPr>
            <w:r w:rsidRPr="00D17C4F">
              <w:rPr>
                <w:rFonts w:ascii="Aptos" w:eastAsia="Times New Roman" w:hAnsi="Aptos" w:cs="Arial"/>
                <w:color w:val="000000"/>
              </w:rPr>
              <w:t>62.8</w:t>
            </w:r>
          </w:p>
        </w:tc>
        <w:tc>
          <w:tcPr>
            <w:tcW w:w="1275" w:type="dxa"/>
            <w:tcBorders>
              <w:top w:val="single" w:sz="4" w:space="0" w:color="61CBF3"/>
              <w:left w:val="nil"/>
              <w:bottom w:val="single" w:sz="4" w:space="0" w:color="61CBF3"/>
              <w:right w:val="single" w:sz="4" w:space="0" w:color="61CBF3"/>
            </w:tcBorders>
            <w:shd w:val="clear" w:color="auto" w:fill="auto"/>
            <w:vAlign w:val="center"/>
            <w:hideMark/>
          </w:tcPr>
          <w:p w14:paraId="4D386110" w14:textId="77777777" w:rsidR="00D17C4F" w:rsidRPr="00D17C4F" w:rsidRDefault="00D17C4F" w:rsidP="00D17C4F">
            <w:pPr>
              <w:spacing w:after="0" w:line="240" w:lineRule="auto"/>
              <w:jc w:val="center"/>
              <w:rPr>
                <w:rFonts w:ascii="Aptos" w:eastAsia="Times New Roman" w:hAnsi="Aptos" w:cs="Times New Roman"/>
                <w:color w:val="000000"/>
              </w:rPr>
            </w:pPr>
            <w:r w:rsidRPr="00D17C4F">
              <w:rPr>
                <w:rFonts w:ascii="Aptos" w:eastAsia="Times New Roman" w:hAnsi="Aptos" w:cs="Arial"/>
                <w:color w:val="000000"/>
              </w:rPr>
              <w:t>70.5</w:t>
            </w:r>
          </w:p>
        </w:tc>
      </w:tr>
      <w:tr w:rsidR="00D17C4F" w:rsidRPr="00D17C4F" w14:paraId="7EEC16A1" w14:textId="77777777" w:rsidTr="00D56D3F">
        <w:trPr>
          <w:trHeight w:val="285"/>
          <w:jc w:val="center"/>
        </w:trPr>
        <w:tc>
          <w:tcPr>
            <w:tcW w:w="1705" w:type="dxa"/>
            <w:tcBorders>
              <w:top w:val="single" w:sz="4" w:space="0" w:color="61CBF3"/>
              <w:left w:val="single" w:sz="4" w:space="0" w:color="61CBF3"/>
              <w:bottom w:val="single" w:sz="4" w:space="0" w:color="61CBF3"/>
              <w:right w:val="nil"/>
            </w:tcBorders>
            <w:shd w:val="clear" w:color="000000" w:fill="44B3E1"/>
            <w:vAlign w:val="center"/>
            <w:hideMark/>
          </w:tcPr>
          <w:p w14:paraId="53833D7C" w14:textId="77777777" w:rsidR="00D17C4F" w:rsidRPr="00D17C4F" w:rsidRDefault="00D17C4F" w:rsidP="00D17C4F">
            <w:pPr>
              <w:spacing w:after="0" w:line="240" w:lineRule="auto"/>
              <w:jc w:val="center"/>
              <w:rPr>
                <w:rFonts w:ascii="Aptos" w:eastAsia="Times New Roman" w:hAnsi="Aptos" w:cs="Times New Roman"/>
                <w:b/>
                <w:bCs/>
                <w:color w:val="000000"/>
              </w:rPr>
            </w:pPr>
            <w:r w:rsidRPr="00D17C4F">
              <w:rPr>
                <w:rFonts w:ascii="Aptos" w:eastAsia="Times New Roman" w:hAnsi="Aptos" w:cs="Arial"/>
                <w:b/>
                <w:bCs/>
                <w:color w:val="000000"/>
              </w:rPr>
              <w:t>Broccoli</w:t>
            </w:r>
          </w:p>
        </w:tc>
        <w:tc>
          <w:tcPr>
            <w:tcW w:w="1515" w:type="dxa"/>
            <w:tcBorders>
              <w:top w:val="single" w:sz="4" w:space="0" w:color="61CBF3"/>
              <w:left w:val="nil"/>
              <w:bottom w:val="single" w:sz="4" w:space="0" w:color="61CBF3"/>
              <w:right w:val="nil"/>
            </w:tcBorders>
            <w:shd w:val="clear" w:color="CAEDFB" w:fill="CAEDFB"/>
            <w:vAlign w:val="center"/>
            <w:hideMark/>
          </w:tcPr>
          <w:p w14:paraId="6CDAA333" w14:textId="77777777" w:rsidR="00D17C4F" w:rsidRPr="00D17C4F" w:rsidRDefault="00D17C4F" w:rsidP="00D17C4F">
            <w:pPr>
              <w:spacing w:after="0" w:line="240" w:lineRule="auto"/>
              <w:jc w:val="center"/>
              <w:rPr>
                <w:rFonts w:ascii="Aptos" w:eastAsia="Times New Roman" w:hAnsi="Aptos" w:cs="Times New Roman"/>
                <w:color w:val="000000"/>
              </w:rPr>
            </w:pPr>
            <w:r w:rsidRPr="00D17C4F">
              <w:rPr>
                <w:rFonts w:ascii="Aptos" w:eastAsia="Times New Roman" w:hAnsi="Aptos" w:cs="Arial"/>
                <w:color w:val="000000"/>
              </w:rPr>
              <w:t>57.7</w:t>
            </w:r>
          </w:p>
        </w:tc>
        <w:tc>
          <w:tcPr>
            <w:tcW w:w="1600" w:type="dxa"/>
            <w:tcBorders>
              <w:top w:val="single" w:sz="4" w:space="0" w:color="61CBF3"/>
              <w:left w:val="nil"/>
              <w:bottom w:val="single" w:sz="4" w:space="0" w:color="61CBF3"/>
              <w:right w:val="nil"/>
            </w:tcBorders>
            <w:shd w:val="clear" w:color="CAEDFB" w:fill="CAEDFB"/>
            <w:vAlign w:val="center"/>
            <w:hideMark/>
          </w:tcPr>
          <w:p w14:paraId="1AB3BD9C" w14:textId="77777777" w:rsidR="00D17C4F" w:rsidRPr="00D17C4F" w:rsidRDefault="00D17C4F" w:rsidP="00D17C4F">
            <w:pPr>
              <w:spacing w:after="0" w:line="240" w:lineRule="auto"/>
              <w:jc w:val="center"/>
              <w:rPr>
                <w:rFonts w:ascii="Aptos" w:eastAsia="Times New Roman" w:hAnsi="Aptos" w:cs="Times New Roman"/>
                <w:color w:val="000000"/>
              </w:rPr>
            </w:pPr>
            <w:r w:rsidRPr="00D17C4F">
              <w:rPr>
                <w:rFonts w:ascii="Aptos" w:eastAsia="Times New Roman" w:hAnsi="Aptos" w:cs="Arial"/>
                <w:color w:val="000000"/>
              </w:rPr>
              <w:t>75</w:t>
            </w:r>
          </w:p>
        </w:tc>
        <w:tc>
          <w:tcPr>
            <w:tcW w:w="1925" w:type="dxa"/>
            <w:tcBorders>
              <w:top w:val="single" w:sz="4" w:space="0" w:color="61CBF3"/>
              <w:left w:val="nil"/>
              <w:bottom w:val="single" w:sz="4" w:space="0" w:color="61CBF3"/>
              <w:right w:val="nil"/>
            </w:tcBorders>
            <w:shd w:val="clear" w:color="CAEDFB" w:fill="CAEDFB"/>
            <w:vAlign w:val="center"/>
            <w:hideMark/>
          </w:tcPr>
          <w:p w14:paraId="7C7DDAAA" w14:textId="77777777" w:rsidR="00D17C4F" w:rsidRPr="00D17C4F" w:rsidRDefault="00D17C4F" w:rsidP="00D17C4F">
            <w:pPr>
              <w:spacing w:after="0" w:line="240" w:lineRule="auto"/>
              <w:jc w:val="center"/>
              <w:rPr>
                <w:rFonts w:ascii="Aptos" w:eastAsia="Times New Roman" w:hAnsi="Aptos" w:cs="Times New Roman"/>
                <w:color w:val="000000"/>
              </w:rPr>
            </w:pPr>
            <w:r w:rsidRPr="00D17C4F">
              <w:rPr>
                <w:rFonts w:ascii="Aptos" w:eastAsia="Times New Roman" w:hAnsi="Aptos" w:cs="Arial"/>
                <w:color w:val="000000"/>
              </w:rPr>
              <w:t>65.4</w:t>
            </w:r>
          </w:p>
        </w:tc>
        <w:tc>
          <w:tcPr>
            <w:tcW w:w="1275" w:type="dxa"/>
            <w:tcBorders>
              <w:top w:val="single" w:sz="4" w:space="0" w:color="61CBF3"/>
              <w:left w:val="nil"/>
              <w:bottom w:val="single" w:sz="4" w:space="0" w:color="61CBF3"/>
              <w:right w:val="single" w:sz="4" w:space="0" w:color="61CBF3"/>
            </w:tcBorders>
            <w:shd w:val="clear" w:color="CAEDFB" w:fill="CAEDFB"/>
            <w:vAlign w:val="center"/>
            <w:hideMark/>
          </w:tcPr>
          <w:p w14:paraId="033AB987" w14:textId="77777777" w:rsidR="00D17C4F" w:rsidRPr="00D17C4F" w:rsidRDefault="00D17C4F" w:rsidP="00D17C4F">
            <w:pPr>
              <w:spacing w:after="0" w:line="240" w:lineRule="auto"/>
              <w:jc w:val="center"/>
              <w:rPr>
                <w:rFonts w:ascii="Aptos" w:eastAsia="Times New Roman" w:hAnsi="Aptos" w:cs="Times New Roman"/>
                <w:color w:val="000000"/>
              </w:rPr>
            </w:pPr>
            <w:r w:rsidRPr="00D17C4F">
              <w:rPr>
                <w:rFonts w:ascii="Aptos" w:eastAsia="Times New Roman" w:hAnsi="Aptos" w:cs="Arial"/>
                <w:color w:val="000000"/>
              </w:rPr>
              <w:t>80.8</w:t>
            </w:r>
          </w:p>
        </w:tc>
      </w:tr>
    </w:tbl>
    <w:p w14:paraId="6F09DB5A" w14:textId="77777777" w:rsidR="00D17556" w:rsidRPr="00EC5091" w:rsidRDefault="00D17556" w:rsidP="00EC5091">
      <w:pPr>
        <w:spacing w:after="0" w:line="240" w:lineRule="auto"/>
        <w:rPr>
          <w:rFonts w:ascii="Arial" w:eastAsia="Times New Roman" w:hAnsi="Arial" w:cs="Arial"/>
          <w:b/>
          <w:bCs/>
          <w:color w:val="000000"/>
        </w:rPr>
      </w:pPr>
    </w:p>
    <w:p w14:paraId="149EF81D" w14:textId="56164E72" w:rsidR="000F799A" w:rsidRPr="007D6CD3" w:rsidRDefault="007D6CD3" w:rsidP="007D6CD3">
      <w:pPr>
        <w:ind w:left="720" w:firstLine="720"/>
        <w:rPr>
          <w:b/>
          <w:bCs/>
        </w:rPr>
      </w:pPr>
      <w:r w:rsidRPr="007D6CD3">
        <w:rPr>
          <w:b/>
          <w:bCs/>
        </w:rPr>
        <w:tab/>
        <w:t xml:space="preserve">Table </w:t>
      </w:r>
      <w:r w:rsidR="00631293">
        <w:rPr>
          <w:b/>
          <w:bCs/>
        </w:rPr>
        <w:t>4</w:t>
      </w:r>
      <w:r w:rsidRPr="007D6CD3">
        <w:rPr>
          <w:b/>
          <w:bCs/>
        </w:rPr>
        <w:t xml:space="preserve">: </w:t>
      </w:r>
      <w:commentRangeStart w:id="22"/>
      <w:r w:rsidRPr="007D6CD3">
        <w:rPr>
          <w:b/>
          <w:bCs/>
        </w:rPr>
        <w:t>Classification Accuracy Metrics</w:t>
      </w:r>
      <w:commentRangeEnd w:id="22"/>
      <w:r w:rsidR="005B54BC">
        <w:rPr>
          <w:rStyle w:val="CommentReference"/>
        </w:rPr>
        <w:commentReference w:id="22"/>
      </w:r>
    </w:p>
    <w:p w14:paraId="639BAE64" w14:textId="1D12B49C" w:rsidR="000F799A" w:rsidRPr="007D6CD3" w:rsidRDefault="007D6CD3" w:rsidP="000F799A">
      <w:r w:rsidRPr="007D6CD3">
        <w:tab/>
      </w:r>
    </w:p>
    <w:p w14:paraId="244BF1FA" w14:textId="77777777" w:rsidR="00C83160" w:rsidRDefault="00C83160"/>
    <w:p w14:paraId="5367733D" w14:textId="78A49DE8" w:rsidR="00C83160" w:rsidRDefault="00C83160">
      <w:r>
        <w:br w:type="page"/>
      </w:r>
    </w:p>
    <w:p w14:paraId="5E4AD234" w14:textId="77B4AFB9" w:rsidR="00C83160" w:rsidRDefault="00C83160" w:rsidP="00C83160">
      <w:pPr>
        <w:pStyle w:val="Heading1"/>
      </w:pPr>
      <w:bookmarkStart w:id="23" w:name="_Toc184981026"/>
      <w:r>
        <w:lastRenderedPageBreak/>
        <w:t>Working Theory</w:t>
      </w:r>
      <w:bookmarkEnd w:id="23"/>
    </w:p>
    <w:p w14:paraId="380ED11D" w14:textId="4C63BE9D" w:rsidR="00893221" w:rsidRDefault="00893221" w:rsidP="00893221">
      <w:r>
        <w:tab/>
      </w:r>
      <w:r w:rsidRPr="00893221">
        <w:t>This section will focus on the discovery of the theoretical prospect of the presented literature review.</w:t>
      </w:r>
      <w:r w:rsidR="00DA0D00">
        <w:t xml:space="preserve"> This research includes a blend of </w:t>
      </w:r>
      <w:r w:rsidR="00434544">
        <w:t>Case study</w:t>
      </w:r>
      <w:r w:rsidR="00DA0D00">
        <w:t xml:space="preserve"> and quantitative approaches.</w:t>
      </w:r>
    </w:p>
    <w:p w14:paraId="1A76E27F" w14:textId="58858BAD" w:rsidR="00DA0D00" w:rsidRPr="003902A8" w:rsidRDefault="00DA0D00" w:rsidP="00DA0D00">
      <w:pPr>
        <w:pStyle w:val="Heading1"/>
        <w:numPr>
          <w:ilvl w:val="0"/>
          <w:numId w:val="27"/>
        </w:numPr>
        <w:rPr>
          <w:sz w:val="32"/>
          <w:szCs w:val="32"/>
        </w:rPr>
      </w:pPr>
      <w:bookmarkStart w:id="24" w:name="_Toc184981027"/>
      <w:r>
        <w:rPr>
          <w:sz w:val="32"/>
          <w:szCs w:val="32"/>
        </w:rPr>
        <w:t>Methodology</w:t>
      </w:r>
      <w:bookmarkEnd w:id="24"/>
    </w:p>
    <w:p w14:paraId="61DC5784" w14:textId="64D40981" w:rsidR="00434544" w:rsidRDefault="00434544" w:rsidP="00784BD2">
      <w:pPr>
        <w:ind w:left="360" w:firstLine="360"/>
      </w:pPr>
      <w:commentRangeStart w:id="25"/>
      <w:commentRangeStart w:id="26"/>
      <w:commentRangeStart w:id="27"/>
      <w:r>
        <w:t xml:space="preserve">Case study </w:t>
      </w:r>
      <w:commentRangeEnd w:id="25"/>
      <w:r w:rsidR="00DB2D49">
        <w:rPr>
          <w:rStyle w:val="CommentReference"/>
        </w:rPr>
        <w:commentReference w:id="25"/>
      </w:r>
      <w:commentRangeEnd w:id="26"/>
      <w:r w:rsidR="00DB2D49">
        <w:rPr>
          <w:rStyle w:val="CommentReference"/>
        </w:rPr>
        <w:commentReference w:id="26"/>
      </w:r>
      <w:commentRangeEnd w:id="27"/>
      <w:r w:rsidR="00DB2D49">
        <w:rPr>
          <w:rStyle w:val="CommentReference"/>
        </w:rPr>
        <w:commentReference w:id="27"/>
      </w:r>
      <w:r>
        <w:t>is chosen as a research method for initial stages of research to determine which Proprietary API’s should be taken for research. Three</w:t>
      </w:r>
      <w:r w:rsidRPr="00434544">
        <w:t xml:space="preserve"> reasons why case study research method is a viable option for information systems research: </w:t>
      </w:r>
      <w:r w:rsidR="006270EE">
        <w:t>(</w:t>
      </w:r>
      <w:r w:rsidR="006270EE" w:rsidRPr="006270EE">
        <w:t>Kogan, N., &amp; Lee, K. J. 2014)</w:t>
      </w:r>
    </w:p>
    <w:p w14:paraId="3B4650FA" w14:textId="74069C08" w:rsidR="00434544" w:rsidRDefault="00434544" w:rsidP="00434544">
      <w:pPr>
        <w:pStyle w:val="ListParagraph"/>
        <w:numPr>
          <w:ilvl w:val="1"/>
          <w:numId w:val="27"/>
        </w:numPr>
      </w:pPr>
      <w:r w:rsidRPr="00434544">
        <w:t xml:space="preserve">The </w:t>
      </w:r>
      <w:r>
        <w:t xml:space="preserve">research </w:t>
      </w:r>
      <w:r w:rsidR="00517EF5">
        <w:t>helps</w:t>
      </w:r>
      <w:r>
        <w:t xml:space="preserve"> to</w:t>
      </w:r>
      <w:r w:rsidRPr="00434544">
        <w:t xml:space="preserve"> learn and generate theories from practice. </w:t>
      </w:r>
    </w:p>
    <w:p w14:paraId="1CEED0C6" w14:textId="2829BE91" w:rsidR="00434544" w:rsidRDefault="00434544" w:rsidP="00434544">
      <w:pPr>
        <w:pStyle w:val="ListParagraph"/>
        <w:numPr>
          <w:ilvl w:val="1"/>
          <w:numId w:val="27"/>
        </w:numPr>
      </w:pPr>
      <w:r w:rsidRPr="00434544">
        <w:t>The case method allows to answer “how” and “why” questions</w:t>
      </w:r>
      <w:r>
        <w:t>.</w:t>
      </w:r>
    </w:p>
    <w:p w14:paraId="536375AB" w14:textId="53F68EAC" w:rsidR="00F40109" w:rsidRDefault="00434544" w:rsidP="00BD04AC">
      <w:pPr>
        <w:pStyle w:val="ListParagraph"/>
        <w:numPr>
          <w:ilvl w:val="1"/>
          <w:numId w:val="27"/>
        </w:numPr>
      </w:pPr>
      <w:r w:rsidRPr="00434544">
        <w:t xml:space="preserve">A case approach </w:t>
      </w:r>
      <w:r w:rsidR="006270EE">
        <w:t xml:space="preserve">provides </w:t>
      </w:r>
      <w:r w:rsidR="00517EF5">
        <w:t>a path</w:t>
      </w:r>
      <w:r w:rsidR="006270EE">
        <w:t xml:space="preserve"> towards </w:t>
      </w:r>
      <w:r w:rsidRPr="00434544">
        <w:t xml:space="preserve">valuable insights </w:t>
      </w:r>
      <w:r w:rsidR="006270EE">
        <w:t xml:space="preserve">that </w:t>
      </w:r>
      <w:r w:rsidRPr="00434544">
        <w:t>can be</w:t>
      </w:r>
      <w:r w:rsidR="006270EE">
        <w:t xml:space="preserve"> gained</w:t>
      </w:r>
      <w:r w:rsidRPr="00434544">
        <w:t>.</w:t>
      </w:r>
    </w:p>
    <w:p w14:paraId="3CB915B4" w14:textId="3EBF7E77" w:rsidR="00F40109" w:rsidRDefault="00F40109" w:rsidP="00F40109">
      <w:pPr>
        <w:ind w:firstLine="360"/>
      </w:pPr>
      <w:r>
        <w:t>Case study research will be used in finding results for RQ1.</w:t>
      </w:r>
    </w:p>
    <w:p w14:paraId="5F7AF62B" w14:textId="38E7C7BE" w:rsidR="00DA0D00" w:rsidRDefault="008A7A7D" w:rsidP="00784BD2">
      <w:pPr>
        <w:ind w:left="360" w:firstLine="360"/>
      </w:pPr>
      <w:r>
        <w:t xml:space="preserve">API results will be analyzed using </w:t>
      </w:r>
      <w:r w:rsidR="00BC5A34">
        <w:t xml:space="preserve">Cross-Sectional study for </w:t>
      </w:r>
      <w:r>
        <w:t xml:space="preserve">Quantitative research. </w:t>
      </w:r>
      <w:r w:rsidR="00F04C05">
        <w:t>Quantitative research is the numerical representation and manipulation of observations for the purpose of describing and explaining the phenomena that those observations reflect</w:t>
      </w:r>
      <w:r w:rsidR="00D61CE4">
        <w:t xml:space="preserve">. </w:t>
      </w:r>
      <w:r w:rsidR="00371490">
        <w:t xml:space="preserve">Quantitative research is a type of research that </w:t>
      </w:r>
      <w:r w:rsidR="00784BD2">
        <w:t>explains</w:t>
      </w:r>
      <w:r w:rsidR="00371490">
        <w:t xml:space="preserve"> phenomena by collecting numerical data that are analyzed using statistics (</w:t>
      </w:r>
      <w:r w:rsidR="006C4A35" w:rsidRPr="00405842">
        <w:t>Sukamolson, S. 2007</w:t>
      </w:r>
      <w:r w:rsidR="00371490">
        <w:t>).</w:t>
      </w:r>
    </w:p>
    <w:p w14:paraId="60FB1121" w14:textId="09A84A25" w:rsidR="00F40109" w:rsidRDefault="00517EF5" w:rsidP="00F40109">
      <w:pPr>
        <w:ind w:firstLine="360"/>
      </w:pPr>
      <w:r>
        <w:t>A quantitative</w:t>
      </w:r>
      <w:r w:rsidR="00F40109">
        <w:t xml:space="preserve"> approach will be used in finding results for RQ3</w:t>
      </w:r>
      <w:r w:rsidR="00BD04AC">
        <w:t>.</w:t>
      </w:r>
    </w:p>
    <w:p w14:paraId="682D6793" w14:textId="4C5364A0" w:rsidR="00A70EBA" w:rsidRPr="003902A8" w:rsidRDefault="00A70EBA" w:rsidP="00A70EBA">
      <w:pPr>
        <w:pStyle w:val="Heading1"/>
        <w:numPr>
          <w:ilvl w:val="0"/>
          <w:numId w:val="27"/>
        </w:numPr>
        <w:rPr>
          <w:sz w:val="32"/>
          <w:szCs w:val="32"/>
        </w:rPr>
      </w:pPr>
      <w:bookmarkStart w:id="28" w:name="_Toc184981028"/>
      <w:r>
        <w:rPr>
          <w:sz w:val="32"/>
          <w:szCs w:val="32"/>
        </w:rPr>
        <w:t>Bias</w:t>
      </w:r>
      <w:bookmarkEnd w:id="28"/>
    </w:p>
    <w:p w14:paraId="1D19C22D" w14:textId="5C17A5F7" w:rsidR="00A70EBA" w:rsidRDefault="00FC3182" w:rsidP="00FC3182">
      <w:pPr>
        <w:ind w:left="360" w:firstLine="360"/>
      </w:pPr>
      <w:r>
        <w:t>Bias is any trend or deviation from the truth in data collection, data analysis, interpretation and publication which can cause false conclusions. Bias can occur either intentionally or unintentionally (</w:t>
      </w:r>
      <w:r w:rsidRPr="00FC3182">
        <w:t>Simundic, A. M. 2013)</w:t>
      </w:r>
      <w:r w:rsidR="00C80A64">
        <w:t>.</w:t>
      </w:r>
    </w:p>
    <w:p w14:paraId="45F314B9" w14:textId="01C03B3B" w:rsidR="00C80A64" w:rsidRPr="00893221" w:rsidRDefault="00C80A64" w:rsidP="00FC3182">
      <w:pPr>
        <w:ind w:left="360" w:firstLine="360"/>
      </w:pPr>
      <w:commentRangeStart w:id="29"/>
      <w:r>
        <w:t xml:space="preserve">All key attributes that can contribute to biased results </w:t>
      </w:r>
      <w:commentRangeEnd w:id="29"/>
      <w:r w:rsidR="00DB2D49">
        <w:rPr>
          <w:rStyle w:val="CommentReference"/>
        </w:rPr>
        <w:commentReference w:id="29"/>
      </w:r>
      <w:r>
        <w:t>will be deeply analyzed</w:t>
      </w:r>
      <w:r w:rsidR="00F10EA3">
        <w:t xml:space="preserve"> carefully and kept in common between variables.</w:t>
      </w:r>
      <w:r w:rsidR="00F40109">
        <w:t xml:space="preserve"> </w:t>
      </w:r>
      <w:r w:rsidR="00BD04AC">
        <w:t>Transaction time to get results between Proprietary API’s and Open-source API can be significantly different as the infrastructure is different. Hence transaction time is out of scope.</w:t>
      </w:r>
      <w:r w:rsidR="00F40109">
        <w:t xml:space="preserve"> </w:t>
      </w:r>
    </w:p>
    <w:p w14:paraId="0E8B892E" w14:textId="6C541EBB" w:rsidR="00E1499E" w:rsidRPr="003902A8" w:rsidRDefault="00E1499E" w:rsidP="00E1499E">
      <w:pPr>
        <w:pStyle w:val="Heading1"/>
        <w:numPr>
          <w:ilvl w:val="0"/>
          <w:numId w:val="27"/>
        </w:numPr>
        <w:rPr>
          <w:sz w:val="32"/>
          <w:szCs w:val="32"/>
        </w:rPr>
      </w:pPr>
      <w:bookmarkStart w:id="30" w:name="_Toc184981029"/>
      <w:r>
        <w:rPr>
          <w:sz w:val="32"/>
          <w:szCs w:val="32"/>
        </w:rPr>
        <w:t>Reliability</w:t>
      </w:r>
      <w:bookmarkEnd w:id="30"/>
    </w:p>
    <w:p w14:paraId="55BE3643" w14:textId="439A8F68" w:rsidR="00825DEB" w:rsidRDefault="00EE1D39" w:rsidP="00EE1D39">
      <w:pPr>
        <w:ind w:left="360" w:firstLine="360"/>
      </w:pPr>
      <w:r>
        <w:t>R</w:t>
      </w:r>
      <w:r w:rsidRPr="00EE1D39">
        <w:t>eliability describes the ability of a system or component to function under stated conditions for a specified period of time. According to such definition, reliability plays a key role in the functional performance of systems</w:t>
      </w:r>
      <w:r w:rsidR="00D97F6C">
        <w:t xml:space="preserve"> (</w:t>
      </w:r>
      <w:r w:rsidR="00D97F6C" w:rsidRPr="00D97F6C">
        <w:t>Aven, T., Insua, D. R., Soyer, R., Zhu, X., &amp; Zio, E. 2024)</w:t>
      </w:r>
      <w:r w:rsidRPr="00EE1D39">
        <w:t>.</w:t>
      </w:r>
    </w:p>
    <w:p w14:paraId="3564430B" w14:textId="1472BE26" w:rsidR="00EE1D39" w:rsidRDefault="00EE1D39" w:rsidP="00EE1D39">
      <w:pPr>
        <w:ind w:left="360" w:firstLine="360"/>
      </w:pPr>
      <w:commentRangeStart w:id="31"/>
      <w:r>
        <w:t xml:space="preserve">The datasets of images and samples </w:t>
      </w:r>
      <w:r w:rsidR="00EC5BF4">
        <w:t>used in</w:t>
      </w:r>
      <w:r>
        <w:t xml:space="preserve"> this research will be retrieved from reliable resources which contribute to </w:t>
      </w:r>
      <w:r w:rsidR="000553BF">
        <w:t>another</w:t>
      </w:r>
      <w:r>
        <w:t xml:space="preserve"> similar </w:t>
      </w:r>
      <w:r w:rsidR="00517EF5">
        <w:t>research</w:t>
      </w:r>
      <w:r>
        <w:t>.</w:t>
      </w:r>
      <w:commentRangeEnd w:id="31"/>
      <w:r w:rsidR="003B3861">
        <w:rPr>
          <w:rStyle w:val="CommentReference"/>
        </w:rPr>
        <w:commentReference w:id="31"/>
      </w:r>
      <w:r>
        <w:t xml:space="preserve"> And results from the research will be captured accurately without any Bias.</w:t>
      </w:r>
    </w:p>
    <w:p w14:paraId="5DBA2A03" w14:textId="3FF33A34" w:rsidR="00723A45" w:rsidRDefault="00723A45" w:rsidP="00EE1D39">
      <w:pPr>
        <w:ind w:left="360" w:firstLine="360"/>
      </w:pPr>
      <w:r>
        <w:lastRenderedPageBreak/>
        <w:t xml:space="preserve">These are the image </w:t>
      </w:r>
      <w:r w:rsidR="00517EF5">
        <w:t>datasets</w:t>
      </w:r>
      <w:r>
        <w:t xml:space="preserve"> that are considered for use</w:t>
      </w:r>
      <w:r w:rsidR="001A2C78">
        <w:t xml:space="preserve"> in </w:t>
      </w:r>
      <w:r w:rsidR="000553BF">
        <w:t>research.</w:t>
      </w:r>
    </w:p>
    <w:p w14:paraId="115C7052" w14:textId="36380E06" w:rsidR="00723A45" w:rsidRDefault="00723A45" w:rsidP="00723A45">
      <w:pPr>
        <w:pStyle w:val="ListParagraph"/>
        <w:numPr>
          <w:ilvl w:val="1"/>
          <w:numId w:val="27"/>
        </w:numPr>
      </w:pPr>
      <w:r>
        <w:t xml:space="preserve">Vietnamese Lunch Dataset - </w:t>
      </w:r>
      <w:hyperlink r:id="rId26" w:history="1">
        <w:r w:rsidRPr="00D70C6B">
          <w:rPr>
            <w:rStyle w:val="Hyperlink"/>
          </w:rPr>
          <w:t>https://drive.google.com/drive/folders/14rJclN97hZqe6bmGkTjnvPaDBBIF4v5w?usp=sharing</w:t>
        </w:r>
      </w:hyperlink>
    </w:p>
    <w:p w14:paraId="4D714E5C" w14:textId="1EC8BFAA" w:rsidR="00723A45" w:rsidRDefault="00723A45" w:rsidP="00723A45">
      <w:pPr>
        <w:pStyle w:val="ListParagraph"/>
        <w:numPr>
          <w:ilvl w:val="1"/>
          <w:numId w:val="27"/>
        </w:numPr>
      </w:pPr>
      <w:r>
        <w:t>Food Image Classification Datas</w:t>
      </w:r>
      <w:r w:rsidR="0081095F">
        <w:t>e</w:t>
      </w:r>
      <w:r>
        <w:t xml:space="preserve">t - </w:t>
      </w:r>
      <w:hyperlink r:id="rId27" w:history="1">
        <w:r w:rsidRPr="00D70C6B">
          <w:rPr>
            <w:rStyle w:val="Hyperlink"/>
          </w:rPr>
          <w:t>https://www.kaggle.com/datasets/gauravduttakiit/food-image-classification</w:t>
        </w:r>
      </w:hyperlink>
    </w:p>
    <w:p w14:paraId="65DC980A" w14:textId="295CD3BC" w:rsidR="00723A45" w:rsidRDefault="005B0DF6" w:rsidP="00723A45">
      <w:pPr>
        <w:pStyle w:val="ListParagraph"/>
        <w:numPr>
          <w:ilvl w:val="1"/>
          <w:numId w:val="27"/>
        </w:numPr>
      </w:pPr>
      <w:r>
        <w:t xml:space="preserve">UEC Food Dataset - </w:t>
      </w:r>
      <w:r w:rsidRPr="005B0DF6">
        <w:t>https://mm.cs.uec.ac.jp/uecfoodpix/UECFOODPIXCOMPLETE.tar</w:t>
      </w:r>
    </w:p>
    <w:p w14:paraId="6DC9B03B" w14:textId="44E55DFA" w:rsidR="00F77BA5" w:rsidRPr="003902A8" w:rsidRDefault="00F77BA5" w:rsidP="00F77BA5">
      <w:pPr>
        <w:pStyle w:val="Heading1"/>
        <w:numPr>
          <w:ilvl w:val="0"/>
          <w:numId w:val="27"/>
        </w:numPr>
        <w:rPr>
          <w:sz w:val="32"/>
          <w:szCs w:val="32"/>
        </w:rPr>
      </w:pPr>
      <w:bookmarkStart w:id="32" w:name="_Toc184981030"/>
      <w:r>
        <w:rPr>
          <w:sz w:val="32"/>
          <w:szCs w:val="32"/>
        </w:rPr>
        <w:t>Sampling</w:t>
      </w:r>
      <w:bookmarkEnd w:id="32"/>
    </w:p>
    <w:p w14:paraId="2223AE33" w14:textId="139F1DFF" w:rsidR="00F77BA5" w:rsidRDefault="00C67D57" w:rsidP="00C67D57">
      <w:pPr>
        <w:ind w:left="360" w:firstLine="360"/>
      </w:pPr>
      <w:r>
        <w:t>S</w:t>
      </w:r>
      <w:r w:rsidRPr="00C67D57">
        <w:t xml:space="preserve">ampling refers to the process of selecting a smaller group of </w:t>
      </w:r>
      <w:r>
        <w:t>items</w:t>
      </w:r>
      <w:r w:rsidRPr="00C67D57">
        <w:t xml:space="preserve"> (called a "sample") from a larger </w:t>
      </w:r>
      <w:r>
        <w:t>set</w:t>
      </w:r>
      <w:r w:rsidRPr="00C67D57">
        <w:t xml:space="preserve"> to study, with the goal of being able to make inferences about the characteristics of the whole</w:t>
      </w:r>
      <w:r>
        <w:t>,</w:t>
      </w:r>
      <w:r w:rsidRPr="00C67D57">
        <w:t xml:space="preserve"> based on the data collected from the sample</w:t>
      </w:r>
      <w:r>
        <w:t xml:space="preserve"> (</w:t>
      </w:r>
      <w:r w:rsidRPr="00C67D57">
        <w:t>Elfil, M., &amp; Negida, A. 2017)</w:t>
      </w:r>
      <w:r>
        <w:t>.</w:t>
      </w:r>
    </w:p>
    <w:p w14:paraId="357775C4" w14:textId="7DF42816" w:rsidR="00C67D57" w:rsidRDefault="00C67D57" w:rsidP="00A41E22">
      <w:pPr>
        <w:ind w:firstLine="360"/>
      </w:pPr>
      <w:r w:rsidRPr="00C67D57">
        <w:t xml:space="preserve">There are two major categories of sampling </w:t>
      </w:r>
      <w:r w:rsidR="003761D6" w:rsidRPr="00C67D57">
        <w:t>methods.</w:t>
      </w:r>
      <w:r w:rsidRPr="00C67D57">
        <w:t xml:space="preserve"> </w:t>
      </w:r>
    </w:p>
    <w:p w14:paraId="51800089" w14:textId="651231AF" w:rsidR="00C67D57" w:rsidRDefault="00C67D57" w:rsidP="00C67D57">
      <w:pPr>
        <w:pStyle w:val="ListParagraph"/>
        <w:numPr>
          <w:ilvl w:val="1"/>
          <w:numId w:val="27"/>
        </w:numPr>
      </w:pPr>
      <w:r>
        <w:t>P</w:t>
      </w:r>
      <w:r w:rsidRPr="00C67D57">
        <w:t xml:space="preserve">robability </w:t>
      </w:r>
      <w:r>
        <w:t>S</w:t>
      </w:r>
      <w:r w:rsidRPr="00C67D57">
        <w:t>ampling</w:t>
      </w:r>
    </w:p>
    <w:p w14:paraId="578B716F" w14:textId="6F9927A7" w:rsidR="00C67D57" w:rsidRDefault="00C67D57" w:rsidP="00C67D57">
      <w:pPr>
        <w:pStyle w:val="ListParagraph"/>
        <w:numPr>
          <w:ilvl w:val="1"/>
          <w:numId w:val="27"/>
        </w:numPr>
      </w:pPr>
      <w:r>
        <w:t>Non-Probability Sampling</w:t>
      </w:r>
    </w:p>
    <w:p w14:paraId="6332B4B1" w14:textId="2BCE8B62" w:rsidR="00C67D57" w:rsidRDefault="00C67D57" w:rsidP="00C67D57">
      <w:pPr>
        <w:ind w:left="360"/>
      </w:pPr>
      <w:r>
        <w:t xml:space="preserve">For this research, </w:t>
      </w:r>
      <w:commentRangeStart w:id="33"/>
      <w:r>
        <w:t>Non-Probability Sampling will be used on the basis of Judgmental approach.</w:t>
      </w:r>
      <w:commentRangeEnd w:id="33"/>
      <w:r w:rsidR="003B3861">
        <w:rPr>
          <w:rStyle w:val="CommentReference"/>
        </w:rPr>
        <w:commentReference w:id="33"/>
      </w:r>
    </w:p>
    <w:p w14:paraId="127F2BE7" w14:textId="104F0F7E" w:rsidR="00C67D57" w:rsidRDefault="00C67D57" w:rsidP="00C67D57">
      <w:pPr>
        <w:ind w:left="360"/>
      </w:pPr>
      <w:r>
        <w:t>All the proprietary API’s listed in Table2 will be analyzed</w:t>
      </w:r>
      <w:r w:rsidR="003761D6">
        <w:t>. And 2 of them will be considered for further research</w:t>
      </w:r>
      <w:r>
        <w:t xml:space="preserve"> according to the criteria’s </w:t>
      </w:r>
      <w:r w:rsidR="003761D6">
        <w:t>mentioned below</w:t>
      </w:r>
      <w:r>
        <w:t>.</w:t>
      </w:r>
    </w:p>
    <w:p w14:paraId="1F9DDB7A" w14:textId="2B78A1C9" w:rsidR="00C67D57" w:rsidRDefault="00C67D57" w:rsidP="00C67D57">
      <w:pPr>
        <w:ind w:left="360"/>
      </w:pPr>
      <w:r>
        <w:t xml:space="preserve"> </w:t>
      </w:r>
      <w:r w:rsidR="0056039C">
        <w:t xml:space="preserve">The </w:t>
      </w:r>
      <w:r w:rsidR="00517EF5">
        <w:t>criteria</w:t>
      </w:r>
      <w:r w:rsidR="0056039C">
        <w:t xml:space="preserve"> </w:t>
      </w:r>
      <w:r w:rsidR="00517EF5">
        <w:t>are.</w:t>
      </w:r>
    </w:p>
    <w:p w14:paraId="1EDE986A" w14:textId="06B9E5D5" w:rsidR="0056039C" w:rsidRDefault="0056039C" w:rsidP="0056039C">
      <w:pPr>
        <w:pStyle w:val="ListParagraph"/>
        <w:numPr>
          <w:ilvl w:val="0"/>
          <w:numId w:val="28"/>
        </w:numPr>
      </w:pPr>
      <w:r>
        <w:t xml:space="preserve">Cover all critical features mentioned in </w:t>
      </w:r>
      <w:r w:rsidR="00517EF5">
        <w:t>Table2.</w:t>
      </w:r>
    </w:p>
    <w:p w14:paraId="2430D1BC" w14:textId="0C913B6D" w:rsidR="0056039C" w:rsidRDefault="0056039C" w:rsidP="0056039C">
      <w:pPr>
        <w:pStyle w:val="ListParagraph"/>
        <w:numPr>
          <w:ilvl w:val="0"/>
          <w:numId w:val="28"/>
        </w:numPr>
      </w:pPr>
      <w:r>
        <w:t>Popularity among Food Recognition API’s</w:t>
      </w:r>
    </w:p>
    <w:p w14:paraId="6214C537" w14:textId="6AEF7839" w:rsidR="0056039C" w:rsidRDefault="0056039C" w:rsidP="0056039C">
      <w:pPr>
        <w:pStyle w:val="ListParagraph"/>
        <w:numPr>
          <w:ilvl w:val="0"/>
          <w:numId w:val="28"/>
        </w:numPr>
      </w:pPr>
      <w:r>
        <w:t>Adequate access for Open-source community</w:t>
      </w:r>
    </w:p>
    <w:p w14:paraId="36798F52" w14:textId="77777777" w:rsidR="00E642B6" w:rsidRDefault="00E642B6" w:rsidP="00E642B6"/>
    <w:p w14:paraId="3602261A" w14:textId="77777777" w:rsidR="00E642B6" w:rsidRDefault="00E642B6" w:rsidP="00E642B6">
      <w:pPr>
        <w:spacing w:line="480" w:lineRule="auto"/>
        <w:ind w:left="360" w:firstLine="360"/>
      </w:pPr>
      <w:r>
        <w:t>By labeling, remove errors and outliers</w:t>
      </w:r>
    </w:p>
    <w:p w14:paraId="0B7C8918" w14:textId="77777777" w:rsidR="00E642B6" w:rsidRDefault="00E642B6" w:rsidP="00E642B6">
      <w:pPr>
        <w:spacing w:line="480" w:lineRule="auto"/>
        <w:ind w:left="360" w:firstLine="360"/>
      </w:pPr>
      <w:r>
        <w:t>Sampling by copying same image and rotating it in different directions and process them.</w:t>
      </w:r>
    </w:p>
    <w:p w14:paraId="43A4026F" w14:textId="77777777" w:rsidR="00E642B6" w:rsidRDefault="00E642B6" w:rsidP="00E642B6">
      <w:pPr>
        <w:spacing w:line="480" w:lineRule="auto"/>
        <w:ind w:left="360" w:firstLine="360"/>
      </w:pPr>
      <w:r>
        <w:t>Ignoring non food contents in the image</w:t>
      </w:r>
    </w:p>
    <w:p w14:paraId="1729B49A" w14:textId="77777777" w:rsidR="00E642B6" w:rsidRDefault="00E642B6" w:rsidP="00E642B6"/>
    <w:p w14:paraId="6AD69090" w14:textId="28E68BE8" w:rsidR="00C67D57" w:rsidRDefault="00C67D57" w:rsidP="00C67D57">
      <w:pPr>
        <w:ind w:left="360" w:firstLine="360"/>
      </w:pPr>
    </w:p>
    <w:p w14:paraId="3058F370" w14:textId="77777777" w:rsidR="00C67D57" w:rsidRDefault="00C67D57" w:rsidP="00C67D57">
      <w:pPr>
        <w:ind w:left="360" w:firstLine="360"/>
      </w:pPr>
    </w:p>
    <w:p w14:paraId="0C8A9207" w14:textId="77777777" w:rsidR="006C363E" w:rsidRDefault="006C363E">
      <w:pPr>
        <w:rPr>
          <w:rFonts w:asciiTheme="majorHAnsi" w:eastAsiaTheme="majorEastAsia" w:hAnsiTheme="majorHAnsi" w:cstheme="majorBidi"/>
          <w:color w:val="0F4761" w:themeColor="accent1" w:themeShade="BF"/>
          <w:sz w:val="40"/>
          <w:szCs w:val="40"/>
        </w:rPr>
      </w:pPr>
      <w:r>
        <w:br w:type="page"/>
      </w:r>
    </w:p>
    <w:p w14:paraId="5E911D07" w14:textId="179A10FE" w:rsidR="00825DEB" w:rsidRDefault="00825DEB" w:rsidP="00825DEB">
      <w:pPr>
        <w:pStyle w:val="Heading1"/>
      </w:pPr>
      <w:bookmarkStart w:id="34" w:name="_Toc184981031"/>
      <w:r>
        <w:lastRenderedPageBreak/>
        <w:t>Research Design</w:t>
      </w:r>
      <w:bookmarkEnd w:id="34"/>
    </w:p>
    <w:p w14:paraId="3AD7CE77" w14:textId="77777777" w:rsidR="00597002" w:rsidRDefault="003F75F3" w:rsidP="009C1D2D">
      <w:r>
        <w:t xml:space="preserve">This research is going to be conducted through various phases. The </w:t>
      </w:r>
      <w:r w:rsidR="00B53A70">
        <w:t xml:space="preserve">various </w:t>
      </w:r>
      <w:commentRangeStart w:id="35"/>
      <w:commentRangeStart w:id="36"/>
      <w:commentRangeStart w:id="37"/>
      <w:commentRangeStart w:id="38"/>
      <w:r w:rsidR="00B53A70">
        <w:t xml:space="preserve">phases </w:t>
      </w:r>
      <w:commentRangeEnd w:id="35"/>
      <w:r w:rsidR="003B3861">
        <w:rPr>
          <w:rStyle w:val="CommentReference"/>
        </w:rPr>
        <w:commentReference w:id="35"/>
      </w:r>
      <w:commentRangeEnd w:id="36"/>
      <w:r w:rsidR="003B3861">
        <w:rPr>
          <w:rStyle w:val="CommentReference"/>
        </w:rPr>
        <w:commentReference w:id="36"/>
      </w:r>
      <w:commentRangeEnd w:id="37"/>
      <w:r w:rsidR="003B3861">
        <w:rPr>
          <w:rStyle w:val="CommentReference"/>
        </w:rPr>
        <w:commentReference w:id="37"/>
      </w:r>
      <w:commentRangeEnd w:id="38"/>
      <w:r w:rsidR="008D3E38">
        <w:rPr>
          <w:rStyle w:val="CommentReference"/>
        </w:rPr>
        <w:commentReference w:id="38"/>
      </w:r>
      <w:r w:rsidR="00B53A70">
        <w:t xml:space="preserve">are explained </w:t>
      </w:r>
      <w:r w:rsidR="00517EF5">
        <w:t>below.</w:t>
      </w:r>
    </w:p>
    <w:p w14:paraId="75C13849" w14:textId="54C23E2B" w:rsidR="00F15931" w:rsidRPr="00F15931" w:rsidRDefault="00F15931" w:rsidP="009C1D2D">
      <w:r>
        <w:rPr>
          <w:noProof/>
        </w:rPr>
        <w:drawing>
          <wp:inline distT="0" distB="0" distL="0" distR="0" wp14:anchorId="6AD9C0B5" wp14:editId="1AEFBE8C">
            <wp:extent cx="5871210" cy="6918038"/>
            <wp:effectExtent l="38100" t="19050" r="15240" b="35560"/>
            <wp:docPr id="1534216599" name="Diagram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8" r:lo="rId29" r:qs="rId30" r:cs="rId31"/>
              </a:graphicData>
            </a:graphic>
          </wp:inline>
        </w:drawing>
      </w:r>
    </w:p>
    <w:p w14:paraId="1A80C2BB" w14:textId="0FD24A04" w:rsidR="0091663B" w:rsidRDefault="0091663B" w:rsidP="009C1D2D">
      <w:r>
        <w:rPr>
          <w:noProof/>
        </w:rPr>
        <w:lastRenderedPageBreak/>
        <w:drawing>
          <wp:inline distT="0" distB="0" distL="0" distR="0" wp14:anchorId="116E3AFF" wp14:editId="07F5B5EA">
            <wp:extent cx="5943600" cy="7929349"/>
            <wp:effectExtent l="38100" t="0" r="19050" b="0"/>
            <wp:docPr id="1116806176" name="Diagram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3" r:lo="rId34" r:qs="rId35" r:cs="rId36"/>
              </a:graphicData>
            </a:graphic>
          </wp:inline>
        </w:drawing>
      </w:r>
    </w:p>
    <w:p w14:paraId="23B27229" w14:textId="247A60F1" w:rsidR="0091663B" w:rsidRDefault="003F2471" w:rsidP="009C1D2D">
      <w:r>
        <w:rPr>
          <w:noProof/>
        </w:rPr>
        <w:lastRenderedPageBreak/>
        <w:drawing>
          <wp:inline distT="0" distB="0" distL="0" distR="0" wp14:anchorId="05E5D4C5" wp14:editId="7D5D93BE">
            <wp:extent cx="5943600" cy="7683690"/>
            <wp:effectExtent l="38100" t="0" r="19050" b="0"/>
            <wp:docPr id="1176702030" name="Diagram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8" r:lo="rId39" r:qs="rId40" r:cs="rId41"/>
              </a:graphicData>
            </a:graphic>
          </wp:inline>
        </w:drawing>
      </w:r>
    </w:p>
    <w:p w14:paraId="4B694D7A" w14:textId="21CE2C52" w:rsidR="002E5667" w:rsidRDefault="002E5667" w:rsidP="009C1D2D">
      <w:r>
        <w:rPr>
          <w:noProof/>
        </w:rPr>
        <w:lastRenderedPageBreak/>
        <w:drawing>
          <wp:inline distT="0" distB="0" distL="0" distR="0" wp14:anchorId="7D871369" wp14:editId="4A28436F">
            <wp:extent cx="5943600" cy="7983940"/>
            <wp:effectExtent l="0" t="0" r="19050" b="0"/>
            <wp:docPr id="1737433212" name="Diagram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3" r:lo="rId44" r:qs="rId45" r:cs="rId46"/>
              </a:graphicData>
            </a:graphic>
          </wp:inline>
        </w:drawing>
      </w:r>
    </w:p>
    <w:p w14:paraId="5B0D03B8" w14:textId="00F17D87" w:rsidR="00784ECE" w:rsidRDefault="00784ECE" w:rsidP="00784ECE">
      <w:pPr>
        <w:ind w:firstLine="720"/>
      </w:pPr>
      <w:r>
        <w:lastRenderedPageBreak/>
        <w:t xml:space="preserve">The results will be compared to identify if the enhancements built through open-source </w:t>
      </w:r>
      <w:r w:rsidR="00517EF5">
        <w:t>are</w:t>
      </w:r>
      <w:r>
        <w:t xml:space="preserve"> better or worse than proprietary models. And does </w:t>
      </w:r>
      <w:r w:rsidR="00517EF5">
        <w:t>open source</w:t>
      </w:r>
      <w:r>
        <w:t xml:space="preserve"> need more and more research.</w:t>
      </w:r>
    </w:p>
    <w:p w14:paraId="56ADF58C" w14:textId="77777777" w:rsidR="00DA2A91" w:rsidRDefault="00DA2A91" w:rsidP="00784ECE">
      <w:pPr>
        <w:ind w:firstLine="720"/>
      </w:pPr>
    </w:p>
    <w:p w14:paraId="066E27A0" w14:textId="12748F22" w:rsidR="00F97DE0" w:rsidRDefault="00F97DE0" w:rsidP="00F97DE0">
      <w:pPr>
        <w:pStyle w:val="Heading1"/>
      </w:pPr>
      <w:bookmarkStart w:id="39" w:name="_Toc184981032"/>
      <w:r>
        <w:t>Project Planning and Conclusion</w:t>
      </w:r>
      <w:bookmarkEnd w:id="39"/>
    </w:p>
    <w:p w14:paraId="618D255A" w14:textId="77777777" w:rsidR="003C4281" w:rsidRDefault="003C4281" w:rsidP="003C4281"/>
    <w:tbl>
      <w:tblPr>
        <w:tblStyle w:val="GridTable1Light-Accent4"/>
        <w:tblW w:w="9558" w:type="dxa"/>
        <w:tblLook w:val="04A0" w:firstRow="1" w:lastRow="0" w:firstColumn="1" w:lastColumn="0" w:noHBand="0" w:noVBand="1"/>
      </w:tblPr>
      <w:tblGrid>
        <w:gridCol w:w="4045"/>
        <w:gridCol w:w="5513"/>
      </w:tblGrid>
      <w:tr w:rsidR="009B1796" w14:paraId="7B3CFEB1" w14:textId="77777777" w:rsidTr="00731800">
        <w:trPr>
          <w:cnfStyle w:val="100000000000" w:firstRow="1" w:lastRow="0" w:firstColumn="0" w:lastColumn="0" w:oddVBand="0" w:evenVBand="0" w:oddHBand="0"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4045" w:type="dxa"/>
          </w:tcPr>
          <w:p w14:paraId="2BBC06B3" w14:textId="5B69B405" w:rsidR="009B1796" w:rsidRDefault="009B1796" w:rsidP="009B1796">
            <w:r w:rsidRPr="009B1796">
              <w:t>Date</w:t>
            </w:r>
          </w:p>
        </w:tc>
        <w:tc>
          <w:tcPr>
            <w:tcW w:w="5513" w:type="dxa"/>
          </w:tcPr>
          <w:p w14:paraId="6759CDE7" w14:textId="24E8A251" w:rsidR="009B1796" w:rsidRDefault="009B1796" w:rsidP="009B1796">
            <w:pPr>
              <w:cnfStyle w:val="100000000000" w:firstRow="1" w:lastRow="0" w:firstColumn="0" w:lastColumn="0" w:oddVBand="0" w:evenVBand="0" w:oddHBand="0" w:evenHBand="0" w:firstRowFirstColumn="0" w:firstRowLastColumn="0" w:lastRowFirstColumn="0" w:lastRowLastColumn="0"/>
            </w:pPr>
            <w:r>
              <w:t>Task</w:t>
            </w:r>
          </w:p>
        </w:tc>
      </w:tr>
      <w:tr w:rsidR="009B1796" w14:paraId="2B57DD08" w14:textId="77777777" w:rsidTr="00731800">
        <w:trPr>
          <w:trHeight w:val="2994"/>
        </w:trPr>
        <w:tc>
          <w:tcPr>
            <w:cnfStyle w:val="001000000000" w:firstRow="0" w:lastRow="0" w:firstColumn="1" w:lastColumn="0" w:oddVBand="0" w:evenVBand="0" w:oddHBand="0" w:evenHBand="0" w:firstRowFirstColumn="0" w:firstRowLastColumn="0" w:lastRowFirstColumn="0" w:lastRowLastColumn="0"/>
            <w:tcW w:w="4045" w:type="dxa"/>
          </w:tcPr>
          <w:p w14:paraId="19D04070" w14:textId="77777777" w:rsidR="005D03E6" w:rsidRDefault="009B1796" w:rsidP="009B1796">
            <w:r w:rsidRPr="009B1796">
              <w:t>January 202</w:t>
            </w:r>
            <w:r w:rsidR="005D03E6">
              <w:t>4</w:t>
            </w:r>
          </w:p>
          <w:p w14:paraId="3D1E6973" w14:textId="77777777" w:rsidR="005D03E6" w:rsidRDefault="009B1796" w:rsidP="009B1796">
            <w:r w:rsidRPr="009B1796">
              <w:t xml:space="preserve">January 2024 - February 2024 </w:t>
            </w:r>
          </w:p>
          <w:p w14:paraId="67DC2524" w14:textId="77777777" w:rsidR="005D03E6" w:rsidRDefault="009B1796" w:rsidP="009B1796">
            <w:r w:rsidRPr="009B1796">
              <w:t xml:space="preserve">February 2024-March 2024 </w:t>
            </w:r>
          </w:p>
          <w:p w14:paraId="297F1759" w14:textId="77777777" w:rsidR="005D03E6" w:rsidRDefault="009B1796" w:rsidP="009B1796">
            <w:r w:rsidRPr="009B1796">
              <w:t xml:space="preserve">April 2024 </w:t>
            </w:r>
          </w:p>
          <w:p w14:paraId="394F06E1" w14:textId="77777777" w:rsidR="005D03E6" w:rsidRDefault="009B1796" w:rsidP="009B1796">
            <w:r w:rsidRPr="009B1796">
              <w:t xml:space="preserve">May 2024 </w:t>
            </w:r>
          </w:p>
          <w:p w14:paraId="1A2FD377" w14:textId="77777777" w:rsidR="007B384A" w:rsidRDefault="009B1796" w:rsidP="009B1796">
            <w:r w:rsidRPr="009B1796">
              <w:t xml:space="preserve">May 2024-June 2024 </w:t>
            </w:r>
          </w:p>
          <w:p w14:paraId="7CF27EDA" w14:textId="77777777" w:rsidR="007B384A" w:rsidRDefault="009B1796" w:rsidP="009B1796">
            <w:r w:rsidRPr="009B1796">
              <w:t xml:space="preserve">July 2024 </w:t>
            </w:r>
          </w:p>
          <w:p w14:paraId="21AF4069" w14:textId="77777777" w:rsidR="007B384A" w:rsidRDefault="007B384A" w:rsidP="009B1796"/>
          <w:p w14:paraId="3684EEA8" w14:textId="24C481AB" w:rsidR="007B384A" w:rsidRDefault="009B1796" w:rsidP="009B1796">
            <w:r w:rsidRPr="009B1796">
              <w:t>August 2024</w:t>
            </w:r>
          </w:p>
          <w:p w14:paraId="0E06AB94" w14:textId="6B0277C6" w:rsidR="009B1796" w:rsidRDefault="009B1796" w:rsidP="009B1796">
            <w:r w:rsidRPr="009B1796">
              <w:t xml:space="preserve">September 2024 </w:t>
            </w:r>
          </w:p>
        </w:tc>
        <w:tc>
          <w:tcPr>
            <w:tcW w:w="5513" w:type="dxa"/>
          </w:tcPr>
          <w:p w14:paraId="2FFDBA75" w14:textId="77777777" w:rsidR="009B1796" w:rsidRDefault="005D03E6" w:rsidP="009B1796">
            <w:pPr>
              <w:cnfStyle w:val="000000000000" w:firstRow="0" w:lastRow="0" w:firstColumn="0" w:lastColumn="0" w:oddVBand="0" w:evenVBand="0" w:oddHBand="0" w:evenHBand="0" w:firstRowFirstColumn="0" w:firstRowLastColumn="0" w:lastRowFirstColumn="0" w:lastRowLastColumn="0"/>
            </w:pPr>
            <w:r w:rsidRPr="009B1796">
              <w:t>Presentation of dissertation proposal.</w:t>
            </w:r>
          </w:p>
          <w:p w14:paraId="2C624D12" w14:textId="77777777" w:rsidR="005D03E6" w:rsidRDefault="005D03E6" w:rsidP="009B1796">
            <w:pPr>
              <w:cnfStyle w:val="000000000000" w:firstRow="0" w:lastRow="0" w:firstColumn="0" w:lastColumn="0" w:oddVBand="0" w:evenVBand="0" w:oddHBand="0" w:evenHBand="0" w:firstRowFirstColumn="0" w:firstRowLastColumn="0" w:lastRowFirstColumn="0" w:lastRowLastColumn="0"/>
            </w:pPr>
            <w:r w:rsidRPr="009B1796">
              <w:t>Develop</w:t>
            </w:r>
            <w:r>
              <w:t xml:space="preserve"> suitable Research</w:t>
            </w:r>
            <w:r w:rsidRPr="009B1796">
              <w:t xml:space="preserve"> methodology</w:t>
            </w:r>
            <w:r>
              <w:t>.</w:t>
            </w:r>
          </w:p>
          <w:p w14:paraId="63B81F7D" w14:textId="77777777" w:rsidR="005D03E6" w:rsidRDefault="005D03E6" w:rsidP="009B1796">
            <w:pPr>
              <w:cnfStyle w:val="000000000000" w:firstRow="0" w:lastRow="0" w:firstColumn="0" w:lastColumn="0" w:oddVBand="0" w:evenVBand="0" w:oddHBand="0" w:evenHBand="0" w:firstRowFirstColumn="0" w:firstRowLastColumn="0" w:lastRowFirstColumn="0" w:lastRowLastColumn="0"/>
            </w:pPr>
            <w:r w:rsidRPr="009B1796">
              <w:t>Develop tests for measurements.</w:t>
            </w:r>
          </w:p>
          <w:p w14:paraId="328C5F47" w14:textId="5F0A07DA" w:rsidR="005D03E6" w:rsidRDefault="005D03E6" w:rsidP="009B1796">
            <w:pPr>
              <w:cnfStyle w:val="000000000000" w:firstRow="0" w:lastRow="0" w:firstColumn="0" w:lastColumn="0" w:oddVBand="0" w:evenVBand="0" w:oddHBand="0" w:evenHBand="0" w:firstRowFirstColumn="0" w:firstRowLastColumn="0" w:lastRowFirstColumn="0" w:lastRowLastColumn="0"/>
            </w:pPr>
            <w:r>
              <w:t xml:space="preserve">Enhance </w:t>
            </w:r>
            <w:r w:rsidR="003939F8">
              <w:t>open-source</w:t>
            </w:r>
            <w:r>
              <w:t xml:space="preserve"> API with additional </w:t>
            </w:r>
            <w:r w:rsidR="00517EF5">
              <w:t>scope.</w:t>
            </w:r>
            <w:r>
              <w:t xml:space="preserve"> </w:t>
            </w:r>
          </w:p>
          <w:p w14:paraId="4C049EEC" w14:textId="77777777" w:rsidR="005D03E6" w:rsidRDefault="005D03E6" w:rsidP="009B1796">
            <w:pPr>
              <w:cnfStyle w:val="000000000000" w:firstRow="0" w:lastRow="0" w:firstColumn="0" w:lastColumn="0" w:oddVBand="0" w:evenVBand="0" w:oddHBand="0" w:evenHBand="0" w:firstRowFirstColumn="0" w:firstRowLastColumn="0" w:lastRowFirstColumn="0" w:lastRowLastColumn="0"/>
            </w:pPr>
            <w:r w:rsidRPr="009B1796">
              <w:t>Interim report submission.</w:t>
            </w:r>
          </w:p>
          <w:p w14:paraId="661E40C3" w14:textId="77777777" w:rsidR="007B384A" w:rsidRDefault="007B384A" w:rsidP="009B1796">
            <w:pPr>
              <w:cnfStyle w:val="000000000000" w:firstRow="0" w:lastRow="0" w:firstColumn="0" w:lastColumn="0" w:oddVBand="0" w:evenVBand="0" w:oddHBand="0" w:evenHBand="0" w:firstRowFirstColumn="0" w:firstRowLastColumn="0" w:lastRowFirstColumn="0" w:lastRowLastColumn="0"/>
            </w:pPr>
            <w:r w:rsidRPr="009B1796">
              <w:t>Work on Report and continue learning.</w:t>
            </w:r>
          </w:p>
          <w:p w14:paraId="4272F0EF" w14:textId="77777777" w:rsidR="007B384A" w:rsidRDefault="007B384A" w:rsidP="009B1796">
            <w:pPr>
              <w:cnfStyle w:val="000000000000" w:firstRow="0" w:lastRow="0" w:firstColumn="0" w:lastColumn="0" w:oddVBand="0" w:evenVBand="0" w:oddHBand="0" w:evenHBand="0" w:firstRowFirstColumn="0" w:firstRowLastColumn="0" w:lastRowFirstColumn="0" w:lastRowLastColumn="0"/>
            </w:pPr>
            <w:r w:rsidRPr="009B1796">
              <w:t>Complete draft of final dissertation for supervisor.</w:t>
            </w:r>
          </w:p>
          <w:p w14:paraId="4E034F91" w14:textId="77777777" w:rsidR="007B384A" w:rsidRDefault="007B384A" w:rsidP="009B1796">
            <w:pPr>
              <w:cnfStyle w:val="000000000000" w:firstRow="0" w:lastRow="0" w:firstColumn="0" w:lastColumn="0" w:oddVBand="0" w:evenVBand="0" w:oddHBand="0" w:evenHBand="0" w:firstRowFirstColumn="0" w:firstRowLastColumn="0" w:lastRowFirstColumn="0" w:lastRowLastColumn="0"/>
            </w:pPr>
            <w:r w:rsidRPr="009B1796">
              <w:t>Conclusion</w:t>
            </w:r>
            <w:r>
              <w:t>.</w:t>
            </w:r>
          </w:p>
          <w:p w14:paraId="30F1124D" w14:textId="70103AED" w:rsidR="007B384A" w:rsidRDefault="007B384A" w:rsidP="009B1796">
            <w:pPr>
              <w:cnfStyle w:val="000000000000" w:firstRow="0" w:lastRow="0" w:firstColumn="0" w:lastColumn="0" w:oddVBand="0" w:evenVBand="0" w:oddHBand="0" w:evenHBand="0" w:firstRowFirstColumn="0" w:firstRowLastColumn="0" w:lastRowFirstColumn="0" w:lastRowLastColumn="0"/>
            </w:pPr>
            <w:r w:rsidRPr="009B1796">
              <w:t>Dissertation Submission and Dissertation Presentation and Assessment</w:t>
            </w:r>
          </w:p>
        </w:tc>
      </w:tr>
    </w:tbl>
    <w:p w14:paraId="452092DA" w14:textId="77777777" w:rsidR="003C4281" w:rsidRDefault="003C4281" w:rsidP="009B1796"/>
    <w:p w14:paraId="60A48976" w14:textId="0DAE9DB9" w:rsidR="003C4281" w:rsidRDefault="003C4281">
      <w:r>
        <w:br w:type="page"/>
      </w:r>
    </w:p>
    <w:p w14:paraId="122AE33E" w14:textId="125C85DC" w:rsidR="003C4281" w:rsidRDefault="003C4281" w:rsidP="003C4281">
      <w:pPr>
        <w:pStyle w:val="Heading1"/>
      </w:pPr>
      <w:bookmarkStart w:id="40" w:name="_Toc184981033"/>
      <w:commentRangeStart w:id="41"/>
      <w:r>
        <w:lastRenderedPageBreak/>
        <w:t>Bibliography/References</w:t>
      </w:r>
      <w:bookmarkEnd w:id="40"/>
      <w:commentRangeEnd w:id="41"/>
      <w:r w:rsidR="008D3E38">
        <w:rPr>
          <w:rStyle w:val="CommentReference"/>
          <w:rFonts w:asciiTheme="minorHAnsi" w:eastAsiaTheme="minorHAnsi" w:hAnsiTheme="minorHAnsi" w:cstheme="minorBidi"/>
          <w:color w:val="auto"/>
        </w:rPr>
        <w:commentReference w:id="41"/>
      </w:r>
    </w:p>
    <w:p w14:paraId="34838F71" w14:textId="39ECB60C" w:rsidR="000A769C" w:rsidRDefault="000A769C" w:rsidP="000A769C">
      <w:r w:rsidRPr="000A769C">
        <w:t>Glanz, K. (2009). Measuring food environments: a historical perspective. </w:t>
      </w:r>
      <w:r w:rsidRPr="000A769C">
        <w:rPr>
          <w:i/>
          <w:iCs/>
        </w:rPr>
        <w:t>American journal of preventive medicine</w:t>
      </w:r>
      <w:r w:rsidRPr="000A769C">
        <w:t>, </w:t>
      </w:r>
      <w:r w:rsidRPr="000A769C">
        <w:rPr>
          <w:i/>
          <w:iCs/>
        </w:rPr>
        <w:t>36</w:t>
      </w:r>
      <w:r w:rsidRPr="000A769C">
        <w:t>(4), S93-S98.</w:t>
      </w:r>
    </w:p>
    <w:p w14:paraId="31197808" w14:textId="77777777" w:rsidR="006F4C37" w:rsidRDefault="006F4C37" w:rsidP="006F4C37">
      <w:r>
        <w:t>F. S. Konstantakopoulos, E. I. Georga and D. I. Fotiadis, "A Review of Image-Based Food Recognition and Volume Estimation Artificial Intelligence Systems," in IEEE Reviews in Biomedical Engineering, vol. 17, pp. 136-152, 2024, doi: 10.1109/RBME.2023.3283149.</w:t>
      </w:r>
    </w:p>
    <w:p w14:paraId="7C9409FC" w14:textId="2D9ADF8C" w:rsidR="006F4C37" w:rsidRDefault="002A17F9" w:rsidP="000A769C">
      <w:r w:rsidRPr="002A17F9">
        <w:t>Allegra, Dario, et al. "A review on food recognition technology for health applications." </w:t>
      </w:r>
      <w:r w:rsidRPr="002A17F9">
        <w:rPr>
          <w:i/>
          <w:iCs/>
        </w:rPr>
        <w:t>Health psychology research</w:t>
      </w:r>
      <w:r w:rsidRPr="002A17F9">
        <w:t> 8.3 (2020).</w:t>
      </w:r>
    </w:p>
    <w:p w14:paraId="5BE6633C" w14:textId="51B1430B" w:rsidR="003C167E" w:rsidRDefault="003C167E" w:rsidP="000A769C">
      <w:r w:rsidRPr="003C167E">
        <w:t>Nishida C., Uauy R., Kumanyika S., Shetty P. (2004). The joint WHO/FAO expert consultation on diet, nutrition and the prevention of chronic diseases: process, product and policy implications. Public health nutrition, 7(1a), 245-250.</w:t>
      </w:r>
    </w:p>
    <w:p w14:paraId="59BAD37B" w14:textId="08901723" w:rsidR="00121A65" w:rsidRDefault="00121A65" w:rsidP="000A769C">
      <w:r w:rsidRPr="00121A65">
        <w:t>Putnam, J., Allshouse, J., &amp; Kantor, L. S. (2002). US per capita food supply trends: more calories, refined carbohydrates, and fats. </w:t>
      </w:r>
      <w:r w:rsidRPr="00121A65">
        <w:rPr>
          <w:i/>
          <w:iCs/>
        </w:rPr>
        <w:t>Food Review/National Food Review</w:t>
      </w:r>
      <w:r w:rsidRPr="00121A65">
        <w:t>, </w:t>
      </w:r>
      <w:r w:rsidRPr="00121A65">
        <w:rPr>
          <w:i/>
          <w:iCs/>
        </w:rPr>
        <w:t>25</w:t>
      </w:r>
      <w:r w:rsidRPr="00121A65">
        <w:t>(3), 2-15.</w:t>
      </w:r>
    </w:p>
    <w:p w14:paraId="1FCE638A" w14:textId="626A7B93" w:rsidR="00EB7FC6" w:rsidRDefault="00EB7FC6" w:rsidP="000A769C">
      <w:r w:rsidRPr="00EB7FC6">
        <w:t>Dewettinck, Koen, et al. "Nutritional value of bread: Influence of processing, food interaction and consumer perception." </w:t>
      </w:r>
      <w:r w:rsidRPr="00EB7FC6">
        <w:rPr>
          <w:i/>
          <w:iCs/>
        </w:rPr>
        <w:t>Journal of Cereal Science</w:t>
      </w:r>
      <w:r w:rsidRPr="00EB7FC6">
        <w:t> 48.2 (2008): 243-257.</w:t>
      </w:r>
    </w:p>
    <w:p w14:paraId="315F0688" w14:textId="3ADC7F01" w:rsidR="0097361B" w:rsidRDefault="0097361B" w:rsidP="000A769C">
      <w:r w:rsidRPr="0097361B">
        <w:t>Chen, J., Zhu, B., Ngo, C. W., Chua, T. S., &amp; Jiang, Y. G. (2020). A study of multi-task and region-wise deep learning for food ingredient recognition. </w:t>
      </w:r>
      <w:r w:rsidRPr="0097361B">
        <w:rPr>
          <w:i/>
          <w:iCs/>
        </w:rPr>
        <w:t>IEEE Transactions on Image Processing</w:t>
      </w:r>
      <w:r w:rsidRPr="0097361B">
        <w:t>, </w:t>
      </w:r>
      <w:r w:rsidRPr="0097361B">
        <w:rPr>
          <w:i/>
          <w:iCs/>
        </w:rPr>
        <w:t>30</w:t>
      </w:r>
      <w:r w:rsidRPr="0097361B">
        <w:t>, 1514-1526.</w:t>
      </w:r>
    </w:p>
    <w:p w14:paraId="341BB9D1" w14:textId="57C3327C" w:rsidR="00207D6B" w:rsidRDefault="00207D6B" w:rsidP="000A769C">
      <w:r w:rsidRPr="00207D6B">
        <w:t>Van Asbroeck, S., &amp; Matthys, C. (2020). Use of different food image recognition platforms in dietary assessment: comparison study. </w:t>
      </w:r>
      <w:r w:rsidRPr="00207D6B">
        <w:rPr>
          <w:i/>
          <w:iCs/>
        </w:rPr>
        <w:t>JMIR formative research</w:t>
      </w:r>
      <w:r w:rsidRPr="00207D6B">
        <w:t>, </w:t>
      </w:r>
      <w:r w:rsidRPr="00207D6B">
        <w:rPr>
          <w:i/>
          <w:iCs/>
        </w:rPr>
        <w:t>4</w:t>
      </w:r>
      <w:r w:rsidRPr="00207D6B">
        <w:t>(12), e15602.</w:t>
      </w:r>
    </w:p>
    <w:p w14:paraId="1AA3A6BA" w14:textId="1AE4C783" w:rsidR="007F28D8" w:rsidRDefault="007F28D8" w:rsidP="000A769C">
      <w:r w:rsidRPr="007F28D8">
        <w:t>Li, X., Yin, A., Choi, H. Y., Chan, V., Allman-Farinelli, M., &amp; Chen, J. (2024). Evaluating the Quality and Comparative Validity of Manual Food Logging and Artificial Intelligence-Enabled Food Image Recognition in Apps for Nutrition Care. </w:t>
      </w:r>
      <w:r w:rsidRPr="007F28D8">
        <w:rPr>
          <w:i/>
          <w:iCs/>
        </w:rPr>
        <w:t>Nutrients</w:t>
      </w:r>
      <w:r w:rsidRPr="007F28D8">
        <w:t>, </w:t>
      </w:r>
      <w:r w:rsidRPr="007F28D8">
        <w:rPr>
          <w:i/>
          <w:iCs/>
        </w:rPr>
        <w:t>16</w:t>
      </w:r>
      <w:r w:rsidRPr="007F28D8">
        <w:t>(15), 2573.</w:t>
      </w:r>
    </w:p>
    <w:p w14:paraId="21348777" w14:textId="58C528C8" w:rsidR="00C57F61" w:rsidRDefault="00C57F61" w:rsidP="000A769C">
      <w:r w:rsidRPr="00C57F61">
        <w:t>Liu, C., Cao, Y., Luo, Y., Chen, G., Vokkarane, V., &amp; Ma, Y. (2016). Deepfood: Deep learning-based food image recognition for computer-aided dietary assessment. In </w:t>
      </w:r>
      <w:r w:rsidRPr="00C57F61">
        <w:rPr>
          <w:i/>
          <w:iCs/>
        </w:rPr>
        <w:t>Inclusive Smart Cities and Digital Health: 14th International Conference on Smart Homes and Health Telematics, ICOST 2016, Wuhan, China, May 25-27, 2016. Proceedings 14</w:t>
      </w:r>
      <w:r w:rsidRPr="00C57F61">
        <w:t> (pp. 37-48). Springer International Publishing.</w:t>
      </w:r>
    </w:p>
    <w:p w14:paraId="1FEE7512" w14:textId="2B1075E9" w:rsidR="003A63BB" w:rsidRDefault="003A63BB" w:rsidP="000A769C">
      <w:r w:rsidRPr="003A63BB">
        <w:t>Zhang, W., Yu, Q., Siddiquie, B., Divakaran, A., &amp; Sawhney, H. (2015). “snap-n-eat” food recognition and nutrition estimation on a smartphone. </w:t>
      </w:r>
      <w:r w:rsidRPr="003A63BB">
        <w:rPr>
          <w:i/>
          <w:iCs/>
        </w:rPr>
        <w:t>Journal of diabetes science and technology</w:t>
      </w:r>
      <w:r w:rsidRPr="003A63BB">
        <w:t>, </w:t>
      </w:r>
      <w:r w:rsidRPr="003A63BB">
        <w:rPr>
          <w:i/>
          <w:iCs/>
        </w:rPr>
        <w:t>9</w:t>
      </w:r>
      <w:r w:rsidRPr="003A63BB">
        <w:t>(3), 525-533.</w:t>
      </w:r>
    </w:p>
    <w:p w14:paraId="7B1222C1" w14:textId="492EFAFC" w:rsidR="006270EE" w:rsidRDefault="006270EE" w:rsidP="000A769C">
      <w:r w:rsidRPr="006270EE">
        <w:t>Kogan, N., &amp; Lee, K. J. (2014). Exploratory research on the success factors and challenges of Smart City projects. </w:t>
      </w:r>
      <w:r w:rsidRPr="006270EE">
        <w:rPr>
          <w:i/>
          <w:iCs/>
        </w:rPr>
        <w:t>Asia Pacific Journal of Information Systems</w:t>
      </w:r>
      <w:r w:rsidRPr="006270EE">
        <w:t>, </w:t>
      </w:r>
      <w:r w:rsidRPr="006270EE">
        <w:rPr>
          <w:i/>
          <w:iCs/>
        </w:rPr>
        <w:t>24</w:t>
      </w:r>
      <w:r w:rsidRPr="006270EE">
        <w:t>(2), 141-189.</w:t>
      </w:r>
    </w:p>
    <w:p w14:paraId="2DFDE020" w14:textId="00C00A46" w:rsidR="00FC3182" w:rsidRDefault="00FC3182" w:rsidP="000A769C">
      <w:r w:rsidRPr="00FC3182">
        <w:t>Simundic, A. M. (2013). Bias in research. </w:t>
      </w:r>
      <w:r w:rsidRPr="00FC3182">
        <w:rPr>
          <w:i/>
          <w:iCs/>
        </w:rPr>
        <w:t>Biochemia medica</w:t>
      </w:r>
      <w:r w:rsidRPr="00FC3182">
        <w:t>, </w:t>
      </w:r>
      <w:r w:rsidRPr="00FC3182">
        <w:rPr>
          <w:i/>
          <w:iCs/>
        </w:rPr>
        <w:t>23</w:t>
      </w:r>
      <w:r w:rsidRPr="00FC3182">
        <w:t>(1), 12-15.</w:t>
      </w:r>
    </w:p>
    <w:p w14:paraId="0047EF52" w14:textId="755108C6" w:rsidR="00405842" w:rsidRDefault="00405842" w:rsidP="000A769C">
      <w:r w:rsidRPr="00405842">
        <w:t>Sukamolson, S. (2007). </w:t>
      </w:r>
      <w:r w:rsidRPr="00405842">
        <w:rPr>
          <w:i/>
          <w:iCs/>
        </w:rPr>
        <w:t>Fundamentals of quantitative research Suphat Sukamolson</w:t>
      </w:r>
      <w:r w:rsidRPr="00405842">
        <w:t> (Doctoral dissertation, Doctoral dissertation, Ph. D. Language Institute Chulalongkorn University. Lang Inst. p: 20).</w:t>
      </w:r>
    </w:p>
    <w:p w14:paraId="38EC27D8" w14:textId="4D21E252" w:rsidR="00D97F6C" w:rsidRDefault="00D97F6C" w:rsidP="000A769C">
      <w:r w:rsidRPr="00D97F6C">
        <w:lastRenderedPageBreak/>
        <w:t>Aven, T., Insua, D. R., Soyer, R., Zhu, X., &amp; Zio, E. (2024). Fifty years of reliability in operations research. </w:t>
      </w:r>
      <w:r w:rsidRPr="00D97F6C">
        <w:rPr>
          <w:i/>
          <w:iCs/>
        </w:rPr>
        <w:t>European Journal of Operational Research</w:t>
      </w:r>
      <w:r w:rsidRPr="00D97F6C">
        <w:t>.</w:t>
      </w:r>
    </w:p>
    <w:p w14:paraId="10963DAA" w14:textId="2B8DC1A6" w:rsidR="00C2040B" w:rsidRDefault="00C2040B" w:rsidP="000A769C">
      <w:commentRangeStart w:id="42"/>
      <w:r>
        <w:t xml:space="preserve">Karthikeyan Gopal (2024). </w:t>
      </w:r>
      <w:r w:rsidRPr="00C2040B">
        <w:t>Impact of Image Recognizing API’s on Food and its Ingredients on the Quality of Health Tracking Food</w:t>
      </w:r>
      <w:commentRangeEnd w:id="42"/>
      <w:r w:rsidR="008D3E38">
        <w:rPr>
          <w:rStyle w:val="CommentReference"/>
        </w:rPr>
        <w:commentReference w:id="42"/>
      </w:r>
    </w:p>
    <w:p w14:paraId="452C7FE2" w14:textId="04D14232" w:rsidR="00C67D57" w:rsidRDefault="00C67D57" w:rsidP="000A769C">
      <w:r w:rsidRPr="00C67D57">
        <w:t>Elfil, M., &amp; Negida, A. (2017). Sampling methods in clinical research; an educational review. </w:t>
      </w:r>
      <w:r w:rsidRPr="00C67D57">
        <w:rPr>
          <w:i/>
          <w:iCs/>
        </w:rPr>
        <w:t>Emergency</w:t>
      </w:r>
      <w:r w:rsidRPr="00C67D57">
        <w:t>, </w:t>
      </w:r>
      <w:r w:rsidRPr="00C67D57">
        <w:rPr>
          <w:i/>
          <w:iCs/>
        </w:rPr>
        <w:t>5</w:t>
      </w:r>
      <w:r w:rsidRPr="00C67D57">
        <w:t>(1).</w:t>
      </w:r>
    </w:p>
    <w:p w14:paraId="2173EBA9" w14:textId="04143254" w:rsidR="000057D9" w:rsidRDefault="000057D9" w:rsidP="000A769C">
      <w:r w:rsidRPr="000057D9">
        <w:t>Yanai, K., &amp; Kawano, Y. (2015, June). Food image recognition using deep convolutional network with pre-training and fine-tuning. In </w:t>
      </w:r>
      <w:r w:rsidRPr="000057D9">
        <w:rPr>
          <w:i/>
          <w:iCs/>
        </w:rPr>
        <w:t>2015 IEEE International Conference on Multimedia &amp; Expo Workshops (ICMEW)</w:t>
      </w:r>
      <w:r w:rsidRPr="000057D9">
        <w:t> (pp. 1-6). IEEE.</w:t>
      </w:r>
    </w:p>
    <w:p w14:paraId="5534D861" w14:textId="2B7E0147" w:rsidR="00C106F0" w:rsidRDefault="00C106F0" w:rsidP="000A769C">
      <w:r w:rsidRPr="00C106F0">
        <w:t>Nadeem, M., Shen, H., Choy, L., &amp; Barakat, J. M. H. (2023). Smart Diet Diary: Real-Time Mobile Application for Food Recognition. </w:t>
      </w:r>
      <w:r w:rsidRPr="00C106F0">
        <w:rPr>
          <w:i/>
          <w:iCs/>
        </w:rPr>
        <w:t>Applied System Innovation</w:t>
      </w:r>
      <w:r w:rsidRPr="00C106F0">
        <w:t>, </w:t>
      </w:r>
      <w:r w:rsidRPr="00C106F0">
        <w:rPr>
          <w:i/>
          <w:iCs/>
        </w:rPr>
        <w:t>6</w:t>
      </w:r>
      <w:r w:rsidRPr="00C106F0">
        <w:t xml:space="preserve">(2), 53. </w:t>
      </w:r>
    </w:p>
    <w:p w14:paraId="59DED66C" w14:textId="3A8D559D" w:rsidR="00C106F0" w:rsidRDefault="00C106F0" w:rsidP="000A769C">
      <w:pPr>
        <w:rPr>
          <w:ins w:id="43" w:author="(20099187) Karthikeyan Gopal" w:date="2025-03-26T22:11:00Z" w16du:dateUtc="2025-03-27T03:11:00Z"/>
        </w:rPr>
      </w:pPr>
      <w:r w:rsidRPr="00C106F0">
        <w:t>Amugongo, L. M., Kriebitz, A., Boch, A., &amp; Lütge, C. (2023). Mobile Computer Vision-Based Applications for Food Recognition and Volume and Calorific Estimation: A Systematic Review. </w:t>
      </w:r>
      <w:r w:rsidRPr="00C106F0">
        <w:rPr>
          <w:i/>
          <w:iCs/>
        </w:rPr>
        <w:t>Healthcare</w:t>
      </w:r>
      <w:r w:rsidRPr="00C106F0">
        <w:t>, </w:t>
      </w:r>
      <w:r w:rsidRPr="00C106F0">
        <w:rPr>
          <w:i/>
          <w:iCs/>
        </w:rPr>
        <w:t>11</w:t>
      </w:r>
      <w:r w:rsidRPr="00C106F0">
        <w:t>(1), 59.</w:t>
      </w:r>
    </w:p>
    <w:p w14:paraId="6772CA7E" w14:textId="41926E3B" w:rsidR="00AC2DF6" w:rsidRDefault="00AC2DF6" w:rsidP="000A769C">
      <w:pPr>
        <w:rPr>
          <w:ins w:id="44" w:author="(20099187) Karthikeyan Gopal" w:date="2025-03-26T22:27:00Z" w16du:dateUtc="2025-03-27T03:27:00Z"/>
        </w:rPr>
      </w:pPr>
      <w:r w:rsidRPr="00AC2DF6">
        <w:t>W. Obaid and W. Mansoor, "Restaurant and Café Menu Image Classification Based on Deep Neural Networks," </w:t>
      </w:r>
      <w:r w:rsidRPr="00AC2DF6">
        <w:rPr>
          <w:i/>
          <w:iCs/>
        </w:rPr>
        <w:t>2024 IEEE International Conference on Consumer Electronics (ICCE)</w:t>
      </w:r>
      <w:r w:rsidRPr="00AC2DF6">
        <w:t>, Las Vegas, NV, USA, 2024</w:t>
      </w:r>
    </w:p>
    <w:p w14:paraId="6E0EFBBF" w14:textId="3DB92F5C" w:rsidR="00F46E14" w:rsidRDefault="00F46E14" w:rsidP="000A769C">
      <w:pPr>
        <w:rPr>
          <w:ins w:id="45" w:author="(20099187) Karthikeyan Gopal" w:date="2025-03-31T21:41:00Z" w16du:dateUtc="2025-04-01T02:41:00Z"/>
        </w:rPr>
      </w:pPr>
      <w:r w:rsidRPr="00F46E14">
        <w:t>F. S. Konstantakopoulos, E. I. Georga and D. I. Fotiadis, "A Review of Image-Based Food Recognition and Volume Estimation Artificial Intelligence Systems," in </w:t>
      </w:r>
      <w:r w:rsidRPr="00F46E14">
        <w:rPr>
          <w:i/>
          <w:iCs/>
        </w:rPr>
        <w:t>IEEE Reviews in Biomedical Engineering</w:t>
      </w:r>
      <w:r w:rsidRPr="00F46E14">
        <w:t>,</w:t>
      </w:r>
      <w:r>
        <w:t xml:space="preserve"> 2024</w:t>
      </w:r>
    </w:p>
    <w:p w14:paraId="1AEECAD2" w14:textId="5511EC65" w:rsidR="00053840" w:rsidRDefault="00053840" w:rsidP="000A769C">
      <w:r w:rsidRPr="00053840">
        <w:t>Kaushal, S., Tammineni, D. K., Rana, P., Sharma, M., Sridhar, K., &amp; Chen, H. H. (2024). Computer vision and deep learning-based approaches for detection of food nutrients/nutrition: New insights and advances. </w:t>
      </w:r>
      <w:r w:rsidRPr="00053840">
        <w:rPr>
          <w:i/>
          <w:iCs/>
        </w:rPr>
        <w:t>Trends in Food Science &amp; Technology</w:t>
      </w:r>
      <w:r w:rsidRPr="00053840">
        <w:t>, 104408.</w:t>
      </w:r>
    </w:p>
    <w:p w14:paraId="6D2C5DE6" w14:textId="3050F66F" w:rsidR="00AC58DB" w:rsidRDefault="00AC58DB" w:rsidP="000A769C">
      <w:r w:rsidRPr="00AC58DB">
        <w:t>Nath, S.; Naskar, R. Automated image splicing detection using deep CNN-learned features and ANN-based classifier. </w:t>
      </w:r>
      <w:r w:rsidRPr="00AC58DB">
        <w:rPr>
          <w:i/>
          <w:iCs/>
        </w:rPr>
        <w:t>Signal, Image Video Proc.</w:t>
      </w:r>
      <w:r w:rsidRPr="00AC58DB">
        <w:t> </w:t>
      </w:r>
      <w:r w:rsidRPr="00AC58DB">
        <w:rPr>
          <w:b/>
          <w:bCs/>
        </w:rPr>
        <w:t>2021</w:t>
      </w:r>
      <w:r w:rsidRPr="00AC58DB">
        <w:t>, </w:t>
      </w:r>
      <w:r w:rsidRPr="00AC58DB">
        <w:rPr>
          <w:i/>
          <w:iCs/>
        </w:rPr>
        <w:t>15</w:t>
      </w:r>
      <w:r w:rsidRPr="00AC58DB">
        <w:t>, 1601–1608.</w:t>
      </w:r>
    </w:p>
    <w:p w14:paraId="6789ADD7" w14:textId="261668C3" w:rsidR="00AC58DB" w:rsidRDefault="00AC58DB" w:rsidP="000A769C">
      <w:r w:rsidRPr="00AC58DB">
        <w:t>Lubura, J., Pezo, L., Sandu, M. A., Voronova, V., Donsì, F., Šic Žlabur, J., Ribić, B., Peter, A., Šurić, J., Brandić, I., Klõga, M., Ostojić, S., Pataro, G., Virsta, A., Oros, A. E., Micić, D., Đurović, S., De Feo, G., Procentese, A., &amp; Voća, N. (2022). Food Recognition and Food Waste Estimation Using Convolutional Neural Network. </w:t>
      </w:r>
      <w:r w:rsidRPr="00AC58DB">
        <w:rPr>
          <w:i/>
          <w:iCs/>
        </w:rPr>
        <w:t>Electronics</w:t>
      </w:r>
      <w:r w:rsidRPr="00AC58DB">
        <w:t>, </w:t>
      </w:r>
      <w:r w:rsidRPr="00AC58DB">
        <w:rPr>
          <w:i/>
          <w:iCs/>
        </w:rPr>
        <w:t>11</w:t>
      </w:r>
      <w:r w:rsidRPr="00AC58DB">
        <w:t>(22), 3746.</w:t>
      </w:r>
    </w:p>
    <w:p w14:paraId="6F04CE07" w14:textId="77777777" w:rsidR="00C106F0" w:rsidRPr="000A769C" w:rsidRDefault="00C106F0" w:rsidP="000A769C"/>
    <w:sectPr w:rsidR="00C106F0" w:rsidRPr="000A769C" w:rsidSect="00AB62B9">
      <w:headerReference w:type="default" r:id="rId48"/>
      <w:pgSz w:w="12240" w:h="15840"/>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2" w:author="Siobhan Drohan" w:date="2025-03-24T15:17:00Z" w:initials="SD">
    <w:p w14:paraId="29AD7E71" w14:textId="77777777" w:rsidR="006D63AD" w:rsidRDefault="006D63AD" w:rsidP="006D63AD">
      <w:r>
        <w:rPr>
          <w:rStyle w:val="CommentReference"/>
        </w:rPr>
        <w:annotationRef/>
      </w:r>
      <w:r>
        <w:rPr>
          <w:color w:val="000000"/>
          <w:sz w:val="20"/>
          <w:szCs w:val="20"/>
        </w:rPr>
        <w:t>I’m not sure what this means…maybe clarify</w:t>
      </w:r>
    </w:p>
  </w:comment>
  <w:comment w:id="3" w:author="Siobhan Drohan" w:date="2025-03-24T15:20:00Z" w:initials="SD">
    <w:p w14:paraId="5065607A" w14:textId="77777777" w:rsidR="006D63AD" w:rsidRDefault="006D63AD" w:rsidP="006D63AD">
      <w:r>
        <w:rPr>
          <w:rStyle w:val="CommentReference"/>
        </w:rPr>
        <w:annotationRef/>
      </w:r>
      <w:r>
        <w:rPr>
          <w:color w:val="000000"/>
          <w:sz w:val="20"/>
          <w:szCs w:val="20"/>
        </w:rPr>
        <w:t xml:space="preserve">Which reference is this?  And for the machine learning / AI references, make sure they are as recent as possible. </w:t>
      </w:r>
    </w:p>
  </w:comment>
  <w:comment w:id="7" w:author="Siobhan Drohan" w:date="2025-03-24T15:23:00Z" w:initials="SD">
    <w:p w14:paraId="3451D3B7" w14:textId="77777777" w:rsidR="006D63AD" w:rsidRDefault="006D63AD" w:rsidP="006D63AD">
      <w:r>
        <w:rPr>
          <w:rStyle w:val="CommentReference"/>
        </w:rPr>
        <w:annotationRef/>
      </w:r>
      <w:r>
        <w:rPr>
          <w:color w:val="000000"/>
          <w:sz w:val="20"/>
          <w:szCs w:val="20"/>
        </w:rPr>
        <w:t>I would try find something here, along the lines of the speed of development and evolution of image recognition has accelerated in recent years.</w:t>
      </w:r>
    </w:p>
  </w:comment>
  <w:comment w:id="14" w:author="Siobhan Drohan" w:date="2025-03-24T15:52:00Z" w:initials="SD">
    <w:p w14:paraId="6ACBFE38" w14:textId="77777777" w:rsidR="00F50EC8" w:rsidRDefault="00F50EC8" w:rsidP="00F50EC8">
      <w:r>
        <w:rPr>
          <w:rStyle w:val="CommentReference"/>
        </w:rPr>
        <w:annotationRef/>
      </w:r>
      <w:r>
        <w:rPr>
          <w:color w:val="000000"/>
          <w:sz w:val="20"/>
          <w:szCs w:val="20"/>
        </w:rPr>
        <w:t>Explain this and reference the costs (you can reference the website here)</w:t>
      </w:r>
    </w:p>
  </w:comment>
  <w:comment w:id="20" w:author="Siobhan Drohan" w:date="2025-03-24T16:02:00Z" w:initials="SD">
    <w:p w14:paraId="76457799" w14:textId="77777777" w:rsidR="00B05555" w:rsidRDefault="00B05555" w:rsidP="00B05555">
      <w:r>
        <w:rPr>
          <w:rStyle w:val="CommentReference"/>
        </w:rPr>
        <w:annotationRef/>
      </w:r>
      <w:r>
        <w:rPr>
          <w:color w:val="000000"/>
          <w:sz w:val="20"/>
          <w:szCs w:val="20"/>
        </w:rPr>
        <w:t>Are you going to use this dataset for your study?</w:t>
      </w:r>
    </w:p>
    <w:p w14:paraId="7797FBFA" w14:textId="77777777" w:rsidR="00B05555" w:rsidRDefault="00B05555" w:rsidP="00B05555"/>
  </w:comment>
  <w:comment w:id="22" w:author="Siobhan Drohan" w:date="2025-03-24T16:07:00Z" w:initials="SD">
    <w:p w14:paraId="2B8C9CDF" w14:textId="77777777" w:rsidR="005B54BC" w:rsidRDefault="005B54BC" w:rsidP="005B54BC">
      <w:r>
        <w:rPr>
          <w:rStyle w:val="CommentReference"/>
        </w:rPr>
        <w:annotationRef/>
      </w:r>
      <w:r>
        <w:rPr>
          <w:color w:val="000000"/>
          <w:sz w:val="20"/>
          <w:szCs w:val="20"/>
        </w:rPr>
        <w:t>Source :-)</w:t>
      </w:r>
    </w:p>
  </w:comment>
  <w:comment w:id="25" w:author="Siobhan Drohan" w:date="2025-03-24T16:24:00Z" w:initials="SD">
    <w:p w14:paraId="0A8D5310" w14:textId="77777777" w:rsidR="00DB2D49" w:rsidRDefault="00DB2D49" w:rsidP="00DB2D49">
      <w:r>
        <w:rPr>
          <w:rStyle w:val="CommentReference"/>
        </w:rPr>
        <w:annotationRef/>
      </w:r>
      <w:r>
        <w:rPr>
          <w:color w:val="000000"/>
          <w:sz w:val="20"/>
          <w:szCs w:val="20"/>
        </w:rPr>
        <w:t>I’m not convinced a Case study is the best methodology for this study..we might chat about that.  You need multiple sources of data and you are not interested in developing theories…I think we could find a more suitable one.</w:t>
      </w:r>
    </w:p>
  </w:comment>
  <w:comment w:id="26" w:author="Siobhan Drohan" w:date="2025-03-24T16:25:00Z" w:initials="SD">
    <w:p w14:paraId="7B0CE60C" w14:textId="77777777" w:rsidR="00DB2D49" w:rsidRDefault="00DB2D49" w:rsidP="00DB2D49">
      <w:r>
        <w:rPr>
          <w:rStyle w:val="CommentReference"/>
        </w:rPr>
        <w:annotationRef/>
      </w:r>
      <w:r>
        <w:rPr>
          <w:color w:val="000000"/>
          <w:sz w:val="20"/>
          <w:szCs w:val="20"/>
        </w:rPr>
        <w:t>I think you are in the realm of cross-sectional study for comparing outputs from proprietary and open source materials</w:t>
      </w:r>
    </w:p>
  </w:comment>
  <w:comment w:id="27" w:author="Siobhan Drohan" w:date="2025-03-24T16:31:00Z" w:initials="SD">
    <w:p w14:paraId="7B35874F" w14:textId="77777777" w:rsidR="00DB2D49" w:rsidRDefault="00DB2D49" w:rsidP="00DB2D49">
      <w:r>
        <w:rPr>
          <w:rStyle w:val="CommentReference"/>
        </w:rPr>
        <w:annotationRef/>
      </w:r>
      <w:r>
        <w:rPr>
          <w:color w:val="000000"/>
          <w:sz w:val="20"/>
          <w:szCs w:val="20"/>
        </w:rPr>
        <w:t>And overall, probably a “design and creation” research strategy whose focus is developing new tech artifacts etc</w:t>
      </w:r>
    </w:p>
  </w:comment>
  <w:comment w:id="29" w:author="Siobhan Drohan" w:date="2025-03-24T16:33:00Z" w:initials="SD">
    <w:p w14:paraId="3B641E41" w14:textId="77777777" w:rsidR="00DB2D49" w:rsidRDefault="00DB2D49" w:rsidP="00DB2D49">
      <w:r>
        <w:rPr>
          <w:rStyle w:val="CommentReference"/>
        </w:rPr>
        <w:annotationRef/>
      </w:r>
      <w:r>
        <w:rPr>
          <w:color w:val="000000"/>
          <w:sz w:val="20"/>
          <w:szCs w:val="20"/>
        </w:rPr>
        <w:t>Which key attributes could these be?  When you have them identified, you can then cater for them</w:t>
      </w:r>
    </w:p>
  </w:comment>
  <w:comment w:id="31" w:author="Siobhan Drohan" w:date="2025-03-24T16:45:00Z" w:initials="SD">
    <w:p w14:paraId="65F79CD8" w14:textId="77777777" w:rsidR="003B3861" w:rsidRDefault="003B3861" w:rsidP="003B3861">
      <w:r>
        <w:rPr>
          <w:rStyle w:val="CommentReference"/>
        </w:rPr>
        <w:annotationRef/>
      </w:r>
      <w:r>
        <w:rPr>
          <w:color w:val="000000"/>
          <w:sz w:val="20"/>
          <w:szCs w:val="20"/>
        </w:rPr>
        <w:t>Will the dataset of images have exact measurements for quantity and nutritional value, that you can then use to show improvement in your added code?</w:t>
      </w:r>
    </w:p>
    <w:p w14:paraId="193A17A1" w14:textId="77777777" w:rsidR="003B3861" w:rsidRDefault="003B3861" w:rsidP="003B3861"/>
  </w:comment>
  <w:comment w:id="33" w:author="Siobhan Drohan" w:date="2025-03-24T16:46:00Z" w:initials="SD">
    <w:p w14:paraId="09A50D70" w14:textId="77777777" w:rsidR="003B3861" w:rsidRDefault="003B3861" w:rsidP="003B3861">
      <w:r>
        <w:rPr>
          <w:rStyle w:val="CommentReference"/>
        </w:rPr>
        <w:annotationRef/>
      </w:r>
      <w:r>
        <w:rPr>
          <w:color w:val="000000"/>
          <w:sz w:val="20"/>
          <w:szCs w:val="20"/>
        </w:rPr>
        <w:t>It this for deciding on the images in the dataset?</w:t>
      </w:r>
    </w:p>
  </w:comment>
  <w:comment w:id="35" w:author="Siobhan Drohan" w:date="2025-03-24T16:47:00Z" w:initials="SD">
    <w:p w14:paraId="051451A5" w14:textId="77777777" w:rsidR="003B3861" w:rsidRDefault="003B3861" w:rsidP="003B3861">
      <w:r>
        <w:rPr>
          <w:rStyle w:val="CommentReference"/>
        </w:rPr>
        <w:annotationRef/>
      </w:r>
      <w:r>
        <w:rPr>
          <w:color w:val="000000"/>
          <w:sz w:val="20"/>
          <w:szCs w:val="20"/>
        </w:rPr>
        <w:t xml:space="preserve">The font is quite small and you could loose marks for presentation…consider reworking it for the final submission </w:t>
      </w:r>
    </w:p>
  </w:comment>
  <w:comment w:id="36" w:author="Siobhan Drohan" w:date="2025-03-24T16:50:00Z" w:initials="SD">
    <w:p w14:paraId="49C63A7D" w14:textId="77777777" w:rsidR="003B3861" w:rsidRDefault="003B3861" w:rsidP="003B3861">
      <w:r>
        <w:rPr>
          <w:rStyle w:val="CommentReference"/>
        </w:rPr>
        <w:annotationRef/>
      </w:r>
      <w:r>
        <w:rPr>
          <w:color w:val="000000"/>
          <w:sz w:val="20"/>
          <w:szCs w:val="20"/>
        </w:rPr>
        <w:t>Things to consider in here…what is your scientific sampling approach within specific food categories - random number, etc?</w:t>
      </w:r>
    </w:p>
  </w:comment>
  <w:comment w:id="37" w:author="Siobhan Drohan" w:date="2025-03-24T16:53:00Z" w:initials="SD">
    <w:p w14:paraId="1349362C" w14:textId="77777777" w:rsidR="003B3861" w:rsidRDefault="003B3861" w:rsidP="003B3861">
      <w:r>
        <w:rPr>
          <w:rStyle w:val="CommentReference"/>
        </w:rPr>
        <w:annotationRef/>
      </w:r>
      <w:r>
        <w:rPr>
          <w:color w:val="000000"/>
          <w:sz w:val="20"/>
          <w:szCs w:val="20"/>
        </w:rPr>
        <w:t>For the enhancement of the open source models, I would consider discussing approaches for the development of this too, in the research approach.  e.g. use of AIs to support development? Use of version control?  Agile Sprints etc.</w:t>
      </w:r>
    </w:p>
  </w:comment>
  <w:comment w:id="38" w:author="Siobhan Drohan" w:date="2025-03-24T16:56:00Z" w:initials="SD">
    <w:p w14:paraId="393622DA" w14:textId="77777777" w:rsidR="008D3E38" w:rsidRDefault="008D3E38" w:rsidP="008D3E38">
      <w:r>
        <w:rPr>
          <w:rStyle w:val="CommentReference"/>
        </w:rPr>
        <w:annotationRef/>
      </w:r>
      <w:r>
        <w:rPr>
          <w:color w:val="000000"/>
          <w:sz w:val="20"/>
          <w:szCs w:val="20"/>
        </w:rPr>
        <w:t>For RQ3 - I think I asked this question above…how will you know if your model is better after augmentation.  As in, scientifically, how will you state that it’s improved?  Does the data set have exact measurements for quality and nutrition based on the image?  This will be something that will have to be watertight as they will focus on this area.</w:t>
      </w:r>
    </w:p>
  </w:comment>
  <w:comment w:id="41" w:author="Siobhan Drohan" w:date="2025-03-24T16:58:00Z" w:initials="SD">
    <w:p w14:paraId="36E36262" w14:textId="77777777" w:rsidR="008D3E38" w:rsidRDefault="008D3E38" w:rsidP="008D3E38">
      <w:r>
        <w:rPr>
          <w:rStyle w:val="CommentReference"/>
        </w:rPr>
        <w:annotationRef/>
      </w:r>
      <w:r>
        <w:rPr>
          <w:color w:val="000000"/>
          <w:sz w:val="20"/>
          <w:szCs w:val="20"/>
        </w:rPr>
        <w:t>I’d look at supplementing the study with more recent papers / reports / AI documentation.  It’s such a fast moving field</w:t>
      </w:r>
    </w:p>
  </w:comment>
  <w:comment w:id="42" w:author="Siobhan Drohan" w:date="2025-03-24T16:56:00Z" w:initials="SD">
    <w:p w14:paraId="64012656" w14:textId="59BCC99E" w:rsidR="008D3E38" w:rsidRDefault="008D3E38" w:rsidP="008D3E38">
      <w:r>
        <w:rPr>
          <w:rStyle w:val="CommentReference"/>
        </w:rPr>
        <w:annotationRef/>
      </w:r>
      <w:r>
        <w:rPr>
          <w:color w:val="000000"/>
          <w:sz w:val="20"/>
          <w:szCs w:val="20"/>
        </w:rPr>
        <w:t>Remove this…you don’t need to reference yourself…just say “source: author”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29AD7E71" w15:done="1"/>
  <w15:commentEx w15:paraId="5065607A" w15:done="1"/>
  <w15:commentEx w15:paraId="3451D3B7" w15:done="1"/>
  <w15:commentEx w15:paraId="6ACBFE38" w15:done="0"/>
  <w15:commentEx w15:paraId="7797FBFA" w15:done="0"/>
  <w15:commentEx w15:paraId="2B8C9CDF" w15:done="0"/>
  <w15:commentEx w15:paraId="0A8D5310" w15:done="0"/>
  <w15:commentEx w15:paraId="7B0CE60C" w15:paraIdParent="0A8D5310" w15:done="0"/>
  <w15:commentEx w15:paraId="7B35874F" w15:paraIdParent="0A8D5310" w15:done="0"/>
  <w15:commentEx w15:paraId="3B641E41" w15:done="0"/>
  <w15:commentEx w15:paraId="193A17A1" w15:done="0"/>
  <w15:commentEx w15:paraId="09A50D70" w15:done="0"/>
  <w15:commentEx w15:paraId="051451A5" w15:done="0"/>
  <w15:commentEx w15:paraId="49C63A7D" w15:paraIdParent="051451A5" w15:done="0"/>
  <w15:commentEx w15:paraId="1349362C" w15:paraIdParent="051451A5" w15:done="0"/>
  <w15:commentEx w15:paraId="393622DA" w15:paraIdParent="051451A5" w15:done="0"/>
  <w15:commentEx w15:paraId="36E36262" w15:done="0"/>
  <w15:commentEx w15:paraId="6401265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3F2B3C6C" w16cex:dateUtc="2025-03-24T15:17:00Z"/>
  <w16cex:commentExtensible w16cex:durableId="5AB6FBAF" w16cex:dateUtc="2025-03-24T15:20:00Z"/>
  <w16cex:commentExtensible w16cex:durableId="7CF667DC" w16cex:dateUtc="2025-03-24T15:23:00Z"/>
  <w16cex:commentExtensible w16cex:durableId="363D3387" w16cex:dateUtc="2025-03-24T15:52:00Z"/>
  <w16cex:commentExtensible w16cex:durableId="10C207F7" w16cex:dateUtc="2025-03-24T16:02:00Z"/>
  <w16cex:commentExtensible w16cex:durableId="2A4762EA" w16cex:dateUtc="2025-03-24T16:07:00Z"/>
  <w16cex:commentExtensible w16cex:durableId="4EE2EC44" w16cex:dateUtc="2025-03-24T16:24:00Z"/>
  <w16cex:commentExtensible w16cex:durableId="60B248F6" w16cex:dateUtc="2025-03-24T16:25:00Z"/>
  <w16cex:commentExtensible w16cex:durableId="56868F64" w16cex:dateUtc="2025-03-24T16:31:00Z"/>
  <w16cex:commentExtensible w16cex:durableId="66ED3580" w16cex:dateUtc="2025-03-24T16:33:00Z"/>
  <w16cex:commentExtensible w16cex:durableId="79B993EC" w16cex:dateUtc="2025-03-24T16:45:00Z"/>
  <w16cex:commentExtensible w16cex:durableId="68495B67" w16cex:dateUtc="2025-03-24T16:46:00Z"/>
  <w16cex:commentExtensible w16cex:durableId="54C710BC" w16cex:dateUtc="2025-03-24T16:47:00Z"/>
  <w16cex:commentExtensible w16cex:durableId="40EA87F7" w16cex:dateUtc="2025-03-24T16:50:00Z"/>
  <w16cex:commentExtensible w16cex:durableId="7A9B0884" w16cex:dateUtc="2025-03-24T16:53:00Z"/>
  <w16cex:commentExtensible w16cex:durableId="35336357" w16cex:dateUtc="2025-03-24T16:56:00Z"/>
  <w16cex:commentExtensible w16cex:durableId="4D046548" w16cex:dateUtc="2025-03-24T16:58:00Z"/>
  <w16cex:commentExtensible w16cex:durableId="35E985A1" w16cex:dateUtc="2025-03-24T16: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29AD7E71" w16cid:durableId="3F2B3C6C"/>
  <w16cid:commentId w16cid:paraId="5065607A" w16cid:durableId="5AB6FBAF"/>
  <w16cid:commentId w16cid:paraId="3451D3B7" w16cid:durableId="7CF667DC"/>
  <w16cid:commentId w16cid:paraId="6ACBFE38" w16cid:durableId="363D3387"/>
  <w16cid:commentId w16cid:paraId="7797FBFA" w16cid:durableId="10C207F7"/>
  <w16cid:commentId w16cid:paraId="2B8C9CDF" w16cid:durableId="2A4762EA"/>
  <w16cid:commentId w16cid:paraId="0A8D5310" w16cid:durableId="4EE2EC44"/>
  <w16cid:commentId w16cid:paraId="7B0CE60C" w16cid:durableId="60B248F6"/>
  <w16cid:commentId w16cid:paraId="7B35874F" w16cid:durableId="56868F64"/>
  <w16cid:commentId w16cid:paraId="3B641E41" w16cid:durableId="66ED3580"/>
  <w16cid:commentId w16cid:paraId="193A17A1" w16cid:durableId="79B993EC"/>
  <w16cid:commentId w16cid:paraId="09A50D70" w16cid:durableId="68495B67"/>
  <w16cid:commentId w16cid:paraId="051451A5" w16cid:durableId="54C710BC"/>
  <w16cid:commentId w16cid:paraId="49C63A7D" w16cid:durableId="40EA87F7"/>
  <w16cid:commentId w16cid:paraId="1349362C" w16cid:durableId="7A9B0884"/>
  <w16cid:commentId w16cid:paraId="393622DA" w16cid:durableId="35336357"/>
  <w16cid:commentId w16cid:paraId="36E36262" w16cid:durableId="4D046548"/>
  <w16cid:commentId w16cid:paraId="64012656" w16cid:durableId="35E985A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9C3AD6" w14:textId="77777777" w:rsidR="006322F2" w:rsidRDefault="006322F2" w:rsidP="005134B6">
      <w:pPr>
        <w:spacing w:after="0" w:line="240" w:lineRule="auto"/>
      </w:pPr>
      <w:r>
        <w:separator/>
      </w:r>
    </w:p>
  </w:endnote>
  <w:endnote w:type="continuationSeparator" w:id="0">
    <w:p w14:paraId="24395EA3" w14:textId="77777777" w:rsidR="006322F2" w:rsidRDefault="006322F2" w:rsidP="005134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8147DB" w14:textId="77777777" w:rsidR="006322F2" w:rsidRDefault="006322F2" w:rsidP="005134B6">
      <w:pPr>
        <w:spacing w:after="0" w:line="240" w:lineRule="auto"/>
      </w:pPr>
      <w:r>
        <w:separator/>
      </w:r>
    </w:p>
  </w:footnote>
  <w:footnote w:type="continuationSeparator" w:id="0">
    <w:p w14:paraId="649EBA97" w14:textId="77777777" w:rsidR="006322F2" w:rsidRDefault="006322F2" w:rsidP="005134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7E23DA" w14:textId="06245D94" w:rsidR="00455FE2" w:rsidRPr="00027E13" w:rsidRDefault="005134B6" w:rsidP="005E03CF">
    <w:pPr>
      <w:spacing w:after="0" w:line="480" w:lineRule="auto"/>
    </w:pPr>
    <w:r w:rsidRPr="00027E13">
      <w:tab/>
    </w:r>
    <w:r w:rsidRPr="00027E13">
      <w:tab/>
    </w:r>
    <w:r w:rsidRPr="00027E13">
      <w:tab/>
    </w:r>
    <w:r w:rsidRPr="00027E13">
      <w:tab/>
    </w:r>
    <w:r w:rsidRPr="00027E13">
      <w:tab/>
    </w:r>
    <w:r w:rsidRPr="00027E13">
      <w:tab/>
    </w:r>
  </w:p>
  <w:p w14:paraId="043259EF" w14:textId="77777777" w:rsidR="00455FE2" w:rsidRDefault="00455FE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C09FB6"/>
    <w:multiLevelType w:val="hybridMultilevel"/>
    <w:tmpl w:val="8DAA31D4"/>
    <w:lvl w:ilvl="0" w:tplc="124678DC">
      <w:start w:val="1"/>
      <w:numFmt w:val="bullet"/>
      <w:lvlText w:val="-"/>
      <w:lvlJc w:val="left"/>
      <w:pPr>
        <w:ind w:left="1080" w:hanging="360"/>
      </w:pPr>
      <w:rPr>
        <w:rFonts w:ascii="Aptos" w:hAnsi="Aptos" w:hint="default"/>
      </w:rPr>
    </w:lvl>
    <w:lvl w:ilvl="1" w:tplc="09960982">
      <w:start w:val="1"/>
      <w:numFmt w:val="bullet"/>
      <w:lvlText w:val="o"/>
      <w:lvlJc w:val="left"/>
      <w:pPr>
        <w:ind w:left="1800" w:hanging="360"/>
      </w:pPr>
      <w:rPr>
        <w:rFonts w:ascii="Courier New" w:hAnsi="Courier New" w:hint="default"/>
      </w:rPr>
    </w:lvl>
    <w:lvl w:ilvl="2" w:tplc="0A12C2C4">
      <w:start w:val="1"/>
      <w:numFmt w:val="bullet"/>
      <w:lvlText w:val=""/>
      <w:lvlJc w:val="left"/>
      <w:pPr>
        <w:ind w:left="2520" w:hanging="360"/>
      </w:pPr>
      <w:rPr>
        <w:rFonts w:ascii="Wingdings" w:hAnsi="Wingdings" w:hint="default"/>
      </w:rPr>
    </w:lvl>
    <w:lvl w:ilvl="3" w:tplc="5CCA431C">
      <w:start w:val="1"/>
      <w:numFmt w:val="bullet"/>
      <w:lvlText w:val=""/>
      <w:lvlJc w:val="left"/>
      <w:pPr>
        <w:ind w:left="3240" w:hanging="360"/>
      </w:pPr>
      <w:rPr>
        <w:rFonts w:ascii="Symbol" w:hAnsi="Symbol" w:hint="default"/>
      </w:rPr>
    </w:lvl>
    <w:lvl w:ilvl="4" w:tplc="15F83FAE">
      <w:start w:val="1"/>
      <w:numFmt w:val="bullet"/>
      <w:lvlText w:val="o"/>
      <w:lvlJc w:val="left"/>
      <w:pPr>
        <w:ind w:left="3960" w:hanging="360"/>
      </w:pPr>
      <w:rPr>
        <w:rFonts w:ascii="Courier New" w:hAnsi="Courier New" w:hint="default"/>
      </w:rPr>
    </w:lvl>
    <w:lvl w:ilvl="5" w:tplc="595C781C">
      <w:start w:val="1"/>
      <w:numFmt w:val="bullet"/>
      <w:lvlText w:val=""/>
      <w:lvlJc w:val="left"/>
      <w:pPr>
        <w:ind w:left="4680" w:hanging="360"/>
      </w:pPr>
      <w:rPr>
        <w:rFonts w:ascii="Wingdings" w:hAnsi="Wingdings" w:hint="default"/>
      </w:rPr>
    </w:lvl>
    <w:lvl w:ilvl="6" w:tplc="5E1E1216">
      <w:start w:val="1"/>
      <w:numFmt w:val="bullet"/>
      <w:lvlText w:val=""/>
      <w:lvlJc w:val="left"/>
      <w:pPr>
        <w:ind w:left="5400" w:hanging="360"/>
      </w:pPr>
      <w:rPr>
        <w:rFonts w:ascii="Symbol" w:hAnsi="Symbol" w:hint="default"/>
      </w:rPr>
    </w:lvl>
    <w:lvl w:ilvl="7" w:tplc="5658E352">
      <w:start w:val="1"/>
      <w:numFmt w:val="bullet"/>
      <w:lvlText w:val="o"/>
      <w:lvlJc w:val="left"/>
      <w:pPr>
        <w:ind w:left="6120" w:hanging="360"/>
      </w:pPr>
      <w:rPr>
        <w:rFonts w:ascii="Courier New" w:hAnsi="Courier New" w:hint="default"/>
      </w:rPr>
    </w:lvl>
    <w:lvl w:ilvl="8" w:tplc="5CF4953A">
      <w:start w:val="1"/>
      <w:numFmt w:val="bullet"/>
      <w:lvlText w:val=""/>
      <w:lvlJc w:val="left"/>
      <w:pPr>
        <w:ind w:left="6840" w:hanging="360"/>
      </w:pPr>
      <w:rPr>
        <w:rFonts w:ascii="Wingdings" w:hAnsi="Wingdings" w:hint="default"/>
      </w:rPr>
    </w:lvl>
  </w:abstractNum>
  <w:abstractNum w:abstractNumId="1" w15:restartNumberingAfterBreak="0">
    <w:nsid w:val="10636841"/>
    <w:multiLevelType w:val="hybridMultilevel"/>
    <w:tmpl w:val="EBF80822"/>
    <w:lvl w:ilvl="0" w:tplc="A97469E0">
      <w:start w:val="1"/>
      <w:numFmt w:val="decimal"/>
      <w:lvlText w:val="%1."/>
      <w:lvlJc w:val="left"/>
      <w:pPr>
        <w:ind w:left="360" w:hanging="360"/>
      </w:pPr>
      <w:rPr>
        <w:rFonts w:hint="default"/>
      </w:rPr>
    </w:lvl>
    <w:lvl w:ilvl="1" w:tplc="FFFFFFFF">
      <w:start w:val="1"/>
      <w:numFmt w:val="decimal"/>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 w15:restartNumberingAfterBreak="0">
    <w:nsid w:val="107E56D3"/>
    <w:multiLevelType w:val="hybridMultilevel"/>
    <w:tmpl w:val="93E660FE"/>
    <w:lvl w:ilvl="0" w:tplc="55BC71FC">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 w15:restartNumberingAfterBreak="0">
    <w:nsid w:val="140D588F"/>
    <w:multiLevelType w:val="hybridMultilevel"/>
    <w:tmpl w:val="FEA82132"/>
    <w:lvl w:ilvl="0" w:tplc="3ED00E4A">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4" w15:restartNumberingAfterBreak="0">
    <w:nsid w:val="1686433B"/>
    <w:multiLevelType w:val="hybridMultilevel"/>
    <w:tmpl w:val="D4DA45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DC3778"/>
    <w:multiLevelType w:val="hybridMultilevel"/>
    <w:tmpl w:val="099601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F86D80"/>
    <w:multiLevelType w:val="hybridMultilevel"/>
    <w:tmpl w:val="3D66DB4C"/>
    <w:lvl w:ilvl="0" w:tplc="CA6E9D02">
      <w:start w:val="1"/>
      <w:numFmt w:val="decimal"/>
      <w:lvlText w:val="%1."/>
      <w:lvlJc w:val="left"/>
      <w:pPr>
        <w:ind w:left="360" w:hanging="360"/>
      </w:pPr>
      <w:rPr>
        <w:rFonts w:hint="default"/>
      </w:rPr>
    </w:lvl>
    <w:lvl w:ilvl="1" w:tplc="FFFFFFFF">
      <w:start w:val="1"/>
      <w:numFmt w:val="decimal"/>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 w15:restartNumberingAfterBreak="0">
    <w:nsid w:val="29B127DF"/>
    <w:multiLevelType w:val="hybridMultilevel"/>
    <w:tmpl w:val="5D08951C"/>
    <w:lvl w:ilvl="0" w:tplc="969A1C50">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8" w15:restartNumberingAfterBreak="0">
    <w:nsid w:val="2DCB7A4B"/>
    <w:multiLevelType w:val="hybridMultilevel"/>
    <w:tmpl w:val="B16E7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0B41F04"/>
    <w:multiLevelType w:val="hybridMultilevel"/>
    <w:tmpl w:val="03B20E60"/>
    <w:lvl w:ilvl="0" w:tplc="4C584094">
      <w:start w:val="1"/>
      <w:numFmt w:val="decimal"/>
      <w:lvlText w:val="%1."/>
      <w:lvlJc w:val="left"/>
      <w:pPr>
        <w:ind w:left="1080" w:hanging="360"/>
      </w:pPr>
      <w:rPr>
        <w:rFonts w:hint="default"/>
      </w:rPr>
    </w:lvl>
    <w:lvl w:ilvl="1" w:tplc="04090019">
      <w:start w:val="1"/>
      <w:numFmt w:val="lowerLetter"/>
      <w:lvlText w:val="%2."/>
      <w:lvlJc w:val="left"/>
      <w:pPr>
        <w:ind w:left="4754"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16115DB"/>
    <w:multiLevelType w:val="hybridMultilevel"/>
    <w:tmpl w:val="509CF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44324AA"/>
    <w:multiLevelType w:val="hybridMultilevel"/>
    <w:tmpl w:val="665C702C"/>
    <w:lvl w:ilvl="0" w:tplc="E4F080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A690864"/>
    <w:multiLevelType w:val="hybridMultilevel"/>
    <w:tmpl w:val="38E64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C2465CA"/>
    <w:multiLevelType w:val="hybridMultilevel"/>
    <w:tmpl w:val="9D0C5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E266A13"/>
    <w:multiLevelType w:val="hybridMultilevel"/>
    <w:tmpl w:val="0BA28342"/>
    <w:lvl w:ilvl="0" w:tplc="E5C2BF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EC36CFB"/>
    <w:multiLevelType w:val="hybridMultilevel"/>
    <w:tmpl w:val="77DCD1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F1127CE"/>
    <w:multiLevelType w:val="hybridMultilevel"/>
    <w:tmpl w:val="6E52D6A4"/>
    <w:lvl w:ilvl="0" w:tplc="968E413E">
      <w:start w:val="2"/>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1A4648E"/>
    <w:multiLevelType w:val="hybridMultilevel"/>
    <w:tmpl w:val="64F8E1FC"/>
    <w:lvl w:ilvl="0" w:tplc="CA6E9D02">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437F1E70"/>
    <w:multiLevelType w:val="hybridMultilevel"/>
    <w:tmpl w:val="4424901A"/>
    <w:lvl w:ilvl="0" w:tplc="E0CCAF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6020126"/>
    <w:multiLevelType w:val="hybridMultilevel"/>
    <w:tmpl w:val="74069948"/>
    <w:lvl w:ilvl="0" w:tplc="FFFFFFFF">
      <w:start w:val="1"/>
      <w:numFmt w:val="decimal"/>
      <w:lvlText w:val="%1."/>
      <w:lvlJc w:val="left"/>
      <w:pPr>
        <w:ind w:left="360" w:hanging="360"/>
      </w:pPr>
      <w:rPr>
        <w:rFonts w:hint="default"/>
      </w:rPr>
    </w:lvl>
    <w:lvl w:ilvl="1" w:tplc="04090013">
      <w:start w:val="1"/>
      <w:numFmt w:val="upperRoman"/>
      <w:lvlText w:val="%2."/>
      <w:lvlJc w:val="righ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0" w15:restartNumberingAfterBreak="0">
    <w:nsid w:val="4C1A4D47"/>
    <w:multiLevelType w:val="hybridMultilevel"/>
    <w:tmpl w:val="759C4B4C"/>
    <w:lvl w:ilvl="0" w:tplc="04090013">
      <w:start w:val="1"/>
      <w:numFmt w:val="upperRoman"/>
      <w:lvlText w:val="%1."/>
      <w:lvlJc w:val="righ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1" w15:restartNumberingAfterBreak="0">
    <w:nsid w:val="4DFC01CD"/>
    <w:multiLevelType w:val="hybridMultilevel"/>
    <w:tmpl w:val="9B64EC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E7B1465"/>
    <w:multiLevelType w:val="hybridMultilevel"/>
    <w:tmpl w:val="7A266AAE"/>
    <w:lvl w:ilvl="0" w:tplc="EDBCF890">
      <w:start w:val="1"/>
      <w:numFmt w:val="decimal"/>
      <w:lvlText w:val="%1."/>
      <w:lvlJc w:val="left"/>
      <w:pPr>
        <w:ind w:left="360" w:hanging="360"/>
      </w:pPr>
      <w:rPr>
        <w:rFonts w:hint="default"/>
      </w:rPr>
    </w:lvl>
    <w:lvl w:ilvl="1" w:tplc="FFFFFFFF">
      <w:start w:val="1"/>
      <w:numFmt w:val="decimal"/>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3" w15:restartNumberingAfterBreak="0">
    <w:nsid w:val="551F6003"/>
    <w:multiLevelType w:val="hybridMultilevel"/>
    <w:tmpl w:val="032AC72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62396731"/>
    <w:multiLevelType w:val="hybridMultilevel"/>
    <w:tmpl w:val="7EA61DB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749F4BE6"/>
    <w:multiLevelType w:val="hybridMultilevel"/>
    <w:tmpl w:val="ED8A8AD4"/>
    <w:lvl w:ilvl="0" w:tplc="65A018F6">
      <w:start w:val="2"/>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57C797A"/>
    <w:multiLevelType w:val="hybridMultilevel"/>
    <w:tmpl w:val="33189F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76573274"/>
    <w:multiLevelType w:val="hybridMultilevel"/>
    <w:tmpl w:val="8E3C3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9E9345F"/>
    <w:multiLevelType w:val="hybridMultilevel"/>
    <w:tmpl w:val="FAAAFA30"/>
    <w:lvl w:ilvl="0" w:tplc="0409000F">
      <w:start w:val="1"/>
      <w:numFmt w:val="decimal"/>
      <w:lvlText w:val="%1."/>
      <w:lvlJc w:val="left"/>
      <w:pPr>
        <w:ind w:left="360" w:hanging="360"/>
      </w:pPr>
    </w:lvl>
    <w:lvl w:ilvl="1" w:tplc="0409000F">
      <w:start w:val="1"/>
      <w:numFmt w:val="decimal"/>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7E6E148D"/>
    <w:multiLevelType w:val="hybridMultilevel"/>
    <w:tmpl w:val="205CE8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7F57003A"/>
    <w:multiLevelType w:val="hybridMultilevel"/>
    <w:tmpl w:val="396EA1E8"/>
    <w:lvl w:ilvl="0" w:tplc="C6A67D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398934352">
    <w:abstractNumId w:val="0"/>
  </w:num>
  <w:num w:numId="2" w16cid:durableId="579799690">
    <w:abstractNumId w:val="12"/>
  </w:num>
  <w:num w:numId="3" w16cid:durableId="558635337">
    <w:abstractNumId w:val="10"/>
  </w:num>
  <w:num w:numId="4" w16cid:durableId="1754620866">
    <w:abstractNumId w:val="8"/>
  </w:num>
  <w:num w:numId="5" w16cid:durableId="1416317104">
    <w:abstractNumId w:val="27"/>
  </w:num>
  <w:num w:numId="6" w16cid:durableId="557326152">
    <w:abstractNumId w:val="15"/>
  </w:num>
  <w:num w:numId="7" w16cid:durableId="2065327677">
    <w:abstractNumId w:val="28"/>
  </w:num>
  <w:num w:numId="8" w16cid:durableId="1455752347">
    <w:abstractNumId w:val="21"/>
  </w:num>
  <w:num w:numId="9" w16cid:durableId="827594036">
    <w:abstractNumId w:val="9"/>
  </w:num>
  <w:num w:numId="10" w16cid:durableId="417749933">
    <w:abstractNumId w:val="16"/>
  </w:num>
  <w:num w:numId="11" w16cid:durableId="608050685">
    <w:abstractNumId w:val="25"/>
  </w:num>
  <w:num w:numId="12" w16cid:durableId="1382704390">
    <w:abstractNumId w:val="18"/>
  </w:num>
  <w:num w:numId="13" w16cid:durableId="1339695104">
    <w:abstractNumId w:val="4"/>
  </w:num>
  <w:num w:numId="14" w16cid:durableId="1075782667">
    <w:abstractNumId w:val="5"/>
  </w:num>
  <w:num w:numId="15" w16cid:durableId="1857842932">
    <w:abstractNumId w:val="23"/>
  </w:num>
  <w:num w:numId="16" w16cid:durableId="1509295892">
    <w:abstractNumId w:val="13"/>
  </w:num>
  <w:num w:numId="17" w16cid:durableId="2017229077">
    <w:abstractNumId w:val="26"/>
  </w:num>
  <w:num w:numId="18" w16cid:durableId="663312899">
    <w:abstractNumId w:val="30"/>
  </w:num>
  <w:num w:numId="19" w16cid:durableId="205140591">
    <w:abstractNumId w:val="29"/>
  </w:num>
  <w:num w:numId="20" w16cid:durableId="1221134485">
    <w:abstractNumId w:val="24"/>
  </w:num>
  <w:num w:numId="21" w16cid:durableId="517739081">
    <w:abstractNumId w:val="22"/>
  </w:num>
  <w:num w:numId="22" w16cid:durableId="352614435">
    <w:abstractNumId w:val="6"/>
  </w:num>
  <w:num w:numId="23" w16cid:durableId="1789667678">
    <w:abstractNumId w:val="17"/>
  </w:num>
  <w:num w:numId="24" w16cid:durableId="1235310642">
    <w:abstractNumId w:val="7"/>
  </w:num>
  <w:num w:numId="25" w16cid:durableId="762720797">
    <w:abstractNumId w:val="2"/>
  </w:num>
  <w:num w:numId="26" w16cid:durableId="897398530">
    <w:abstractNumId w:val="3"/>
  </w:num>
  <w:num w:numId="27" w16cid:durableId="1233347645">
    <w:abstractNumId w:val="1"/>
  </w:num>
  <w:num w:numId="28" w16cid:durableId="1673558563">
    <w:abstractNumId w:val="14"/>
  </w:num>
  <w:num w:numId="29" w16cid:durableId="104082504">
    <w:abstractNumId w:val="11"/>
  </w:num>
  <w:num w:numId="30" w16cid:durableId="1203859591">
    <w:abstractNumId w:val="19"/>
  </w:num>
  <w:num w:numId="31" w16cid:durableId="1748334854">
    <w:abstractNumId w:val="2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Siobhan Drohan">
    <w15:presenceInfo w15:providerId="AD" w15:userId="S::SDROHAN@wit.ie::caba8b8e-3cc6-4092-bee8-7809ac684116"/>
  </w15:person>
  <w15:person w15:author="(20099187) Karthikeyan Gopal">
    <w15:presenceInfo w15:providerId="AD" w15:userId="S::20099187@wit.ie::466db9ae-9e9f-4bf0-b939-cdad2b5f180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4B6"/>
    <w:rsid w:val="000017E6"/>
    <w:rsid w:val="000057D9"/>
    <w:rsid w:val="000079CC"/>
    <w:rsid w:val="000108D7"/>
    <w:rsid w:val="000116BF"/>
    <w:rsid w:val="00015E35"/>
    <w:rsid w:val="000233B6"/>
    <w:rsid w:val="00024747"/>
    <w:rsid w:val="00026463"/>
    <w:rsid w:val="00027E13"/>
    <w:rsid w:val="00031DBA"/>
    <w:rsid w:val="00046B76"/>
    <w:rsid w:val="000470D2"/>
    <w:rsid w:val="00053840"/>
    <w:rsid w:val="00053A0B"/>
    <w:rsid w:val="00054AF6"/>
    <w:rsid w:val="00055328"/>
    <w:rsid w:val="000553BF"/>
    <w:rsid w:val="00060266"/>
    <w:rsid w:val="00072D96"/>
    <w:rsid w:val="0007340C"/>
    <w:rsid w:val="000736F8"/>
    <w:rsid w:val="00073FE8"/>
    <w:rsid w:val="000825ED"/>
    <w:rsid w:val="00086EE9"/>
    <w:rsid w:val="00087892"/>
    <w:rsid w:val="000A769C"/>
    <w:rsid w:val="000B1143"/>
    <w:rsid w:val="000B6898"/>
    <w:rsid w:val="000B7EE8"/>
    <w:rsid w:val="000D33F0"/>
    <w:rsid w:val="000F2260"/>
    <w:rsid w:val="000F4E80"/>
    <w:rsid w:val="000F799A"/>
    <w:rsid w:val="0010335D"/>
    <w:rsid w:val="00105F2D"/>
    <w:rsid w:val="0011566B"/>
    <w:rsid w:val="001208A9"/>
    <w:rsid w:val="00121A65"/>
    <w:rsid w:val="00125378"/>
    <w:rsid w:val="001408DC"/>
    <w:rsid w:val="00142C0C"/>
    <w:rsid w:val="00144D1F"/>
    <w:rsid w:val="00145229"/>
    <w:rsid w:val="00145A89"/>
    <w:rsid w:val="001542B7"/>
    <w:rsid w:val="001754BA"/>
    <w:rsid w:val="0018050F"/>
    <w:rsid w:val="0019037A"/>
    <w:rsid w:val="00195EDA"/>
    <w:rsid w:val="00197919"/>
    <w:rsid w:val="001A0787"/>
    <w:rsid w:val="001A2C78"/>
    <w:rsid w:val="001A5FEA"/>
    <w:rsid w:val="001B1260"/>
    <w:rsid w:val="001B5A22"/>
    <w:rsid w:val="001C0B00"/>
    <w:rsid w:val="001C0DB4"/>
    <w:rsid w:val="001C49C8"/>
    <w:rsid w:val="001D03C2"/>
    <w:rsid w:val="001D2F57"/>
    <w:rsid w:val="001D378F"/>
    <w:rsid w:val="001D5E32"/>
    <w:rsid w:val="001E20BA"/>
    <w:rsid w:val="001E487A"/>
    <w:rsid w:val="001E7B81"/>
    <w:rsid w:val="001F0A2D"/>
    <w:rsid w:val="001F2037"/>
    <w:rsid w:val="001F245B"/>
    <w:rsid w:val="001F7AA4"/>
    <w:rsid w:val="00207D6B"/>
    <w:rsid w:val="002120AA"/>
    <w:rsid w:val="00214290"/>
    <w:rsid w:val="00230A7F"/>
    <w:rsid w:val="0023164F"/>
    <w:rsid w:val="00231985"/>
    <w:rsid w:val="002338FF"/>
    <w:rsid w:val="00242633"/>
    <w:rsid w:val="002465DF"/>
    <w:rsid w:val="00246DBC"/>
    <w:rsid w:val="00254154"/>
    <w:rsid w:val="0026653C"/>
    <w:rsid w:val="00272104"/>
    <w:rsid w:val="0027265C"/>
    <w:rsid w:val="00280A01"/>
    <w:rsid w:val="002914EF"/>
    <w:rsid w:val="0029500D"/>
    <w:rsid w:val="002A17F9"/>
    <w:rsid w:val="002A3798"/>
    <w:rsid w:val="002B1A8C"/>
    <w:rsid w:val="002B2675"/>
    <w:rsid w:val="002C073D"/>
    <w:rsid w:val="002E1A44"/>
    <w:rsid w:val="002E5667"/>
    <w:rsid w:val="002E65C0"/>
    <w:rsid w:val="003106B5"/>
    <w:rsid w:val="00311268"/>
    <w:rsid w:val="00316F22"/>
    <w:rsid w:val="0032220B"/>
    <w:rsid w:val="00323501"/>
    <w:rsid w:val="003278FB"/>
    <w:rsid w:val="00333016"/>
    <w:rsid w:val="003349D8"/>
    <w:rsid w:val="00335966"/>
    <w:rsid w:val="0033642E"/>
    <w:rsid w:val="0034137D"/>
    <w:rsid w:val="003463CB"/>
    <w:rsid w:val="00350568"/>
    <w:rsid w:val="0035373F"/>
    <w:rsid w:val="00360CDD"/>
    <w:rsid w:val="003670F9"/>
    <w:rsid w:val="00371490"/>
    <w:rsid w:val="0037207D"/>
    <w:rsid w:val="00375E32"/>
    <w:rsid w:val="003761D6"/>
    <w:rsid w:val="00382427"/>
    <w:rsid w:val="00384525"/>
    <w:rsid w:val="003902A8"/>
    <w:rsid w:val="003939F8"/>
    <w:rsid w:val="00394B9F"/>
    <w:rsid w:val="003A63BB"/>
    <w:rsid w:val="003B3861"/>
    <w:rsid w:val="003B5286"/>
    <w:rsid w:val="003B7309"/>
    <w:rsid w:val="003B78A0"/>
    <w:rsid w:val="003C167E"/>
    <w:rsid w:val="003C4281"/>
    <w:rsid w:val="003C7440"/>
    <w:rsid w:val="003D3ED4"/>
    <w:rsid w:val="003F2471"/>
    <w:rsid w:val="003F4F9D"/>
    <w:rsid w:val="003F75F3"/>
    <w:rsid w:val="00404D82"/>
    <w:rsid w:val="004057CF"/>
    <w:rsid w:val="004057FC"/>
    <w:rsid w:val="00405842"/>
    <w:rsid w:val="00407D61"/>
    <w:rsid w:val="0041309A"/>
    <w:rsid w:val="004146C4"/>
    <w:rsid w:val="00417EAD"/>
    <w:rsid w:val="004208A7"/>
    <w:rsid w:val="004224BC"/>
    <w:rsid w:val="004247A3"/>
    <w:rsid w:val="00434544"/>
    <w:rsid w:val="004354C2"/>
    <w:rsid w:val="0044287D"/>
    <w:rsid w:val="004556C4"/>
    <w:rsid w:val="00455FE2"/>
    <w:rsid w:val="00471BAC"/>
    <w:rsid w:val="00471DD8"/>
    <w:rsid w:val="00474A8E"/>
    <w:rsid w:val="00475A5A"/>
    <w:rsid w:val="00476ACB"/>
    <w:rsid w:val="00480D64"/>
    <w:rsid w:val="00480E19"/>
    <w:rsid w:val="00487D18"/>
    <w:rsid w:val="00494CF7"/>
    <w:rsid w:val="004A224B"/>
    <w:rsid w:val="004A636A"/>
    <w:rsid w:val="004B1594"/>
    <w:rsid w:val="004B6976"/>
    <w:rsid w:val="004C4730"/>
    <w:rsid w:val="004D0C7A"/>
    <w:rsid w:val="005134B6"/>
    <w:rsid w:val="00517EF5"/>
    <w:rsid w:val="005275B3"/>
    <w:rsid w:val="00531AD2"/>
    <w:rsid w:val="0053297F"/>
    <w:rsid w:val="00533D3D"/>
    <w:rsid w:val="005415B3"/>
    <w:rsid w:val="005434A3"/>
    <w:rsid w:val="0054472E"/>
    <w:rsid w:val="00550D23"/>
    <w:rsid w:val="0055178A"/>
    <w:rsid w:val="0056039C"/>
    <w:rsid w:val="00567D98"/>
    <w:rsid w:val="005722D7"/>
    <w:rsid w:val="005737F1"/>
    <w:rsid w:val="00573960"/>
    <w:rsid w:val="0057398A"/>
    <w:rsid w:val="00577CA0"/>
    <w:rsid w:val="00581509"/>
    <w:rsid w:val="00582B5D"/>
    <w:rsid w:val="00583BE0"/>
    <w:rsid w:val="00593A36"/>
    <w:rsid w:val="00597002"/>
    <w:rsid w:val="005B0DF6"/>
    <w:rsid w:val="005B3EC3"/>
    <w:rsid w:val="005B54BC"/>
    <w:rsid w:val="005B68C2"/>
    <w:rsid w:val="005B6A6A"/>
    <w:rsid w:val="005B793E"/>
    <w:rsid w:val="005C449D"/>
    <w:rsid w:val="005C71F1"/>
    <w:rsid w:val="005D03E6"/>
    <w:rsid w:val="005D2F1B"/>
    <w:rsid w:val="005D5D15"/>
    <w:rsid w:val="005D6C8A"/>
    <w:rsid w:val="005E1925"/>
    <w:rsid w:val="005E770C"/>
    <w:rsid w:val="005F42D7"/>
    <w:rsid w:val="005F5000"/>
    <w:rsid w:val="00600D43"/>
    <w:rsid w:val="006056F0"/>
    <w:rsid w:val="00607CFC"/>
    <w:rsid w:val="00610A21"/>
    <w:rsid w:val="0061272E"/>
    <w:rsid w:val="00623C9B"/>
    <w:rsid w:val="00624997"/>
    <w:rsid w:val="00626B63"/>
    <w:rsid w:val="006270EE"/>
    <w:rsid w:val="00631293"/>
    <w:rsid w:val="006322F2"/>
    <w:rsid w:val="00637E7E"/>
    <w:rsid w:val="00642CCC"/>
    <w:rsid w:val="00646862"/>
    <w:rsid w:val="00647489"/>
    <w:rsid w:val="00653193"/>
    <w:rsid w:val="00654452"/>
    <w:rsid w:val="00654D35"/>
    <w:rsid w:val="00655F3F"/>
    <w:rsid w:val="00657B0D"/>
    <w:rsid w:val="00670BDE"/>
    <w:rsid w:val="0068651C"/>
    <w:rsid w:val="006873E2"/>
    <w:rsid w:val="00693CCB"/>
    <w:rsid w:val="00696D29"/>
    <w:rsid w:val="00697D2A"/>
    <w:rsid w:val="006B4773"/>
    <w:rsid w:val="006C2373"/>
    <w:rsid w:val="006C363E"/>
    <w:rsid w:val="006C4A35"/>
    <w:rsid w:val="006C747C"/>
    <w:rsid w:val="006D47B5"/>
    <w:rsid w:val="006D6134"/>
    <w:rsid w:val="006D63AD"/>
    <w:rsid w:val="006E1518"/>
    <w:rsid w:val="006E3C78"/>
    <w:rsid w:val="006E6D21"/>
    <w:rsid w:val="006F1AC5"/>
    <w:rsid w:val="006F4C37"/>
    <w:rsid w:val="007014E7"/>
    <w:rsid w:val="00714129"/>
    <w:rsid w:val="00714D0B"/>
    <w:rsid w:val="00714E88"/>
    <w:rsid w:val="00717BF0"/>
    <w:rsid w:val="00721D96"/>
    <w:rsid w:val="00723A45"/>
    <w:rsid w:val="0072459E"/>
    <w:rsid w:val="00731800"/>
    <w:rsid w:val="00744E80"/>
    <w:rsid w:val="0074604C"/>
    <w:rsid w:val="00753BB6"/>
    <w:rsid w:val="007550E1"/>
    <w:rsid w:val="00760398"/>
    <w:rsid w:val="007635FA"/>
    <w:rsid w:val="00763BE7"/>
    <w:rsid w:val="00766558"/>
    <w:rsid w:val="00772E57"/>
    <w:rsid w:val="00776761"/>
    <w:rsid w:val="007775B4"/>
    <w:rsid w:val="00780C38"/>
    <w:rsid w:val="0078121E"/>
    <w:rsid w:val="00783185"/>
    <w:rsid w:val="00784BD2"/>
    <w:rsid w:val="00784ECE"/>
    <w:rsid w:val="0079260B"/>
    <w:rsid w:val="00794D27"/>
    <w:rsid w:val="00797C20"/>
    <w:rsid w:val="007A13B1"/>
    <w:rsid w:val="007A30F1"/>
    <w:rsid w:val="007A385A"/>
    <w:rsid w:val="007B1A29"/>
    <w:rsid w:val="007B384A"/>
    <w:rsid w:val="007B6996"/>
    <w:rsid w:val="007C07CE"/>
    <w:rsid w:val="007C10EE"/>
    <w:rsid w:val="007C4438"/>
    <w:rsid w:val="007D3283"/>
    <w:rsid w:val="007D44FF"/>
    <w:rsid w:val="007D6CB4"/>
    <w:rsid w:val="007D6CD3"/>
    <w:rsid w:val="007E0D5C"/>
    <w:rsid w:val="007E195E"/>
    <w:rsid w:val="007E69F1"/>
    <w:rsid w:val="007F11E5"/>
    <w:rsid w:val="007F28D8"/>
    <w:rsid w:val="007F3900"/>
    <w:rsid w:val="008029D5"/>
    <w:rsid w:val="00805F76"/>
    <w:rsid w:val="0081095F"/>
    <w:rsid w:val="00817603"/>
    <w:rsid w:val="00820CAD"/>
    <w:rsid w:val="00821499"/>
    <w:rsid w:val="00822367"/>
    <w:rsid w:val="00825862"/>
    <w:rsid w:val="00825DEB"/>
    <w:rsid w:val="00826A96"/>
    <w:rsid w:val="008377F2"/>
    <w:rsid w:val="00840657"/>
    <w:rsid w:val="00845D1E"/>
    <w:rsid w:val="00854715"/>
    <w:rsid w:val="00854DDF"/>
    <w:rsid w:val="0085533D"/>
    <w:rsid w:val="00856D9E"/>
    <w:rsid w:val="008577F6"/>
    <w:rsid w:val="00861F68"/>
    <w:rsid w:val="008659F4"/>
    <w:rsid w:val="00866157"/>
    <w:rsid w:val="00875536"/>
    <w:rsid w:val="0087764C"/>
    <w:rsid w:val="00884B40"/>
    <w:rsid w:val="008929CD"/>
    <w:rsid w:val="00893221"/>
    <w:rsid w:val="00894CF3"/>
    <w:rsid w:val="00895053"/>
    <w:rsid w:val="008A316A"/>
    <w:rsid w:val="008A3172"/>
    <w:rsid w:val="008A5E39"/>
    <w:rsid w:val="008A7A7D"/>
    <w:rsid w:val="008A7EAD"/>
    <w:rsid w:val="008B3C60"/>
    <w:rsid w:val="008D3E38"/>
    <w:rsid w:val="008E01EE"/>
    <w:rsid w:val="008E77B3"/>
    <w:rsid w:val="008F1032"/>
    <w:rsid w:val="008F1577"/>
    <w:rsid w:val="008F61E0"/>
    <w:rsid w:val="009031F9"/>
    <w:rsid w:val="00904BED"/>
    <w:rsid w:val="00905FE4"/>
    <w:rsid w:val="00906BF5"/>
    <w:rsid w:val="00914796"/>
    <w:rsid w:val="0091663B"/>
    <w:rsid w:val="0092190C"/>
    <w:rsid w:val="009466E8"/>
    <w:rsid w:val="009502B8"/>
    <w:rsid w:val="009541C5"/>
    <w:rsid w:val="009649CA"/>
    <w:rsid w:val="0096654C"/>
    <w:rsid w:val="009715DB"/>
    <w:rsid w:val="0097361B"/>
    <w:rsid w:val="00976C56"/>
    <w:rsid w:val="00980311"/>
    <w:rsid w:val="0098245F"/>
    <w:rsid w:val="00982759"/>
    <w:rsid w:val="00984F3E"/>
    <w:rsid w:val="00986C0D"/>
    <w:rsid w:val="009871EC"/>
    <w:rsid w:val="0099105E"/>
    <w:rsid w:val="00996B0B"/>
    <w:rsid w:val="009A0ACD"/>
    <w:rsid w:val="009A63D7"/>
    <w:rsid w:val="009A7088"/>
    <w:rsid w:val="009B1796"/>
    <w:rsid w:val="009C1D2D"/>
    <w:rsid w:val="009C2AD2"/>
    <w:rsid w:val="009C5DCB"/>
    <w:rsid w:val="009C7548"/>
    <w:rsid w:val="009D4E4F"/>
    <w:rsid w:val="009E3BCC"/>
    <w:rsid w:val="00A16416"/>
    <w:rsid w:val="00A372E7"/>
    <w:rsid w:val="00A377CD"/>
    <w:rsid w:val="00A41E22"/>
    <w:rsid w:val="00A42140"/>
    <w:rsid w:val="00A57BE9"/>
    <w:rsid w:val="00A61660"/>
    <w:rsid w:val="00A619B8"/>
    <w:rsid w:val="00A70EBA"/>
    <w:rsid w:val="00A74636"/>
    <w:rsid w:val="00A76FFF"/>
    <w:rsid w:val="00A77A8C"/>
    <w:rsid w:val="00A8156F"/>
    <w:rsid w:val="00A84653"/>
    <w:rsid w:val="00A928DA"/>
    <w:rsid w:val="00A92AE4"/>
    <w:rsid w:val="00A96A7A"/>
    <w:rsid w:val="00A96E67"/>
    <w:rsid w:val="00A97503"/>
    <w:rsid w:val="00AA1206"/>
    <w:rsid w:val="00AB0AD0"/>
    <w:rsid w:val="00AB62B9"/>
    <w:rsid w:val="00AC0AEF"/>
    <w:rsid w:val="00AC2DF6"/>
    <w:rsid w:val="00AC4335"/>
    <w:rsid w:val="00AC58DB"/>
    <w:rsid w:val="00AD1D02"/>
    <w:rsid w:val="00AD2423"/>
    <w:rsid w:val="00AD53CD"/>
    <w:rsid w:val="00AE1995"/>
    <w:rsid w:val="00AE3F39"/>
    <w:rsid w:val="00AE7557"/>
    <w:rsid w:val="00B002B3"/>
    <w:rsid w:val="00B045F3"/>
    <w:rsid w:val="00B05555"/>
    <w:rsid w:val="00B15EA4"/>
    <w:rsid w:val="00B26453"/>
    <w:rsid w:val="00B26EBF"/>
    <w:rsid w:val="00B31828"/>
    <w:rsid w:val="00B432EF"/>
    <w:rsid w:val="00B46565"/>
    <w:rsid w:val="00B502F3"/>
    <w:rsid w:val="00B52FF7"/>
    <w:rsid w:val="00B53A70"/>
    <w:rsid w:val="00B6786C"/>
    <w:rsid w:val="00B67A83"/>
    <w:rsid w:val="00B73CB1"/>
    <w:rsid w:val="00B76CD2"/>
    <w:rsid w:val="00B833C4"/>
    <w:rsid w:val="00B83623"/>
    <w:rsid w:val="00B87139"/>
    <w:rsid w:val="00BA4804"/>
    <w:rsid w:val="00BB1EF0"/>
    <w:rsid w:val="00BB642F"/>
    <w:rsid w:val="00BB679C"/>
    <w:rsid w:val="00BB77AA"/>
    <w:rsid w:val="00BC001C"/>
    <w:rsid w:val="00BC5A34"/>
    <w:rsid w:val="00BC5D64"/>
    <w:rsid w:val="00BC666D"/>
    <w:rsid w:val="00BD04AC"/>
    <w:rsid w:val="00BD0937"/>
    <w:rsid w:val="00BD490D"/>
    <w:rsid w:val="00BD6EA9"/>
    <w:rsid w:val="00BF01A5"/>
    <w:rsid w:val="00BF1CB7"/>
    <w:rsid w:val="00BF2AF4"/>
    <w:rsid w:val="00C012CF"/>
    <w:rsid w:val="00C106F0"/>
    <w:rsid w:val="00C1308D"/>
    <w:rsid w:val="00C14C73"/>
    <w:rsid w:val="00C16DE3"/>
    <w:rsid w:val="00C2040B"/>
    <w:rsid w:val="00C2122F"/>
    <w:rsid w:val="00C242F9"/>
    <w:rsid w:val="00C306B8"/>
    <w:rsid w:val="00C3598E"/>
    <w:rsid w:val="00C416C1"/>
    <w:rsid w:val="00C47A56"/>
    <w:rsid w:val="00C52F62"/>
    <w:rsid w:val="00C55855"/>
    <w:rsid w:val="00C57F61"/>
    <w:rsid w:val="00C6090D"/>
    <w:rsid w:val="00C65FC8"/>
    <w:rsid w:val="00C67D57"/>
    <w:rsid w:val="00C80A64"/>
    <w:rsid w:val="00C83160"/>
    <w:rsid w:val="00C845F7"/>
    <w:rsid w:val="00CA7101"/>
    <w:rsid w:val="00CB0CC7"/>
    <w:rsid w:val="00CC01AB"/>
    <w:rsid w:val="00CC1AEF"/>
    <w:rsid w:val="00CD34F7"/>
    <w:rsid w:val="00CE19B1"/>
    <w:rsid w:val="00CE1B03"/>
    <w:rsid w:val="00CE239D"/>
    <w:rsid w:val="00CE78B8"/>
    <w:rsid w:val="00CF3BD6"/>
    <w:rsid w:val="00D06C72"/>
    <w:rsid w:val="00D127AC"/>
    <w:rsid w:val="00D14C56"/>
    <w:rsid w:val="00D17556"/>
    <w:rsid w:val="00D17C4F"/>
    <w:rsid w:val="00D2192D"/>
    <w:rsid w:val="00D2597E"/>
    <w:rsid w:val="00D317DD"/>
    <w:rsid w:val="00D33097"/>
    <w:rsid w:val="00D3751A"/>
    <w:rsid w:val="00D44084"/>
    <w:rsid w:val="00D455F9"/>
    <w:rsid w:val="00D45E3C"/>
    <w:rsid w:val="00D46FC0"/>
    <w:rsid w:val="00D51BEA"/>
    <w:rsid w:val="00D53290"/>
    <w:rsid w:val="00D56D3F"/>
    <w:rsid w:val="00D61CE4"/>
    <w:rsid w:val="00D66806"/>
    <w:rsid w:val="00D67798"/>
    <w:rsid w:val="00D71ED7"/>
    <w:rsid w:val="00D76E4B"/>
    <w:rsid w:val="00D772E6"/>
    <w:rsid w:val="00D820A8"/>
    <w:rsid w:val="00D834F3"/>
    <w:rsid w:val="00D871F0"/>
    <w:rsid w:val="00D97F6C"/>
    <w:rsid w:val="00DA0D00"/>
    <w:rsid w:val="00DA2A91"/>
    <w:rsid w:val="00DB03EC"/>
    <w:rsid w:val="00DB2D49"/>
    <w:rsid w:val="00DB6C17"/>
    <w:rsid w:val="00DB77C5"/>
    <w:rsid w:val="00DB7F43"/>
    <w:rsid w:val="00DC6E0F"/>
    <w:rsid w:val="00DD40AB"/>
    <w:rsid w:val="00DD5BD4"/>
    <w:rsid w:val="00DE6D8A"/>
    <w:rsid w:val="00E03C54"/>
    <w:rsid w:val="00E062EC"/>
    <w:rsid w:val="00E06AD3"/>
    <w:rsid w:val="00E11266"/>
    <w:rsid w:val="00E12E1A"/>
    <w:rsid w:val="00E144D7"/>
    <w:rsid w:val="00E1499E"/>
    <w:rsid w:val="00E14D56"/>
    <w:rsid w:val="00E2095C"/>
    <w:rsid w:val="00E24563"/>
    <w:rsid w:val="00E32297"/>
    <w:rsid w:val="00E34903"/>
    <w:rsid w:val="00E34FFF"/>
    <w:rsid w:val="00E47325"/>
    <w:rsid w:val="00E54B1E"/>
    <w:rsid w:val="00E642B6"/>
    <w:rsid w:val="00E65C97"/>
    <w:rsid w:val="00E836A6"/>
    <w:rsid w:val="00E90517"/>
    <w:rsid w:val="00E92E06"/>
    <w:rsid w:val="00E95907"/>
    <w:rsid w:val="00EA0226"/>
    <w:rsid w:val="00EA619A"/>
    <w:rsid w:val="00EA74AF"/>
    <w:rsid w:val="00EB13E7"/>
    <w:rsid w:val="00EB28D1"/>
    <w:rsid w:val="00EB7FC6"/>
    <w:rsid w:val="00EC08A8"/>
    <w:rsid w:val="00EC5091"/>
    <w:rsid w:val="00EC5BF4"/>
    <w:rsid w:val="00EC6892"/>
    <w:rsid w:val="00EC6D22"/>
    <w:rsid w:val="00EC7D6B"/>
    <w:rsid w:val="00ED1F5C"/>
    <w:rsid w:val="00EE1D39"/>
    <w:rsid w:val="00EE6188"/>
    <w:rsid w:val="00EF03DD"/>
    <w:rsid w:val="00F04C05"/>
    <w:rsid w:val="00F10EA3"/>
    <w:rsid w:val="00F15931"/>
    <w:rsid w:val="00F37540"/>
    <w:rsid w:val="00F40109"/>
    <w:rsid w:val="00F4560D"/>
    <w:rsid w:val="00F46E14"/>
    <w:rsid w:val="00F501C9"/>
    <w:rsid w:val="00F50EC8"/>
    <w:rsid w:val="00F522D3"/>
    <w:rsid w:val="00F544B7"/>
    <w:rsid w:val="00F545CA"/>
    <w:rsid w:val="00F6373F"/>
    <w:rsid w:val="00F65E7F"/>
    <w:rsid w:val="00F70AA2"/>
    <w:rsid w:val="00F70B0A"/>
    <w:rsid w:val="00F72D6F"/>
    <w:rsid w:val="00F72F89"/>
    <w:rsid w:val="00F77892"/>
    <w:rsid w:val="00F77BA5"/>
    <w:rsid w:val="00F94BA3"/>
    <w:rsid w:val="00F97DE0"/>
    <w:rsid w:val="00FA746C"/>
    <w:rsid w:val="00FA7817"/>
    <w:rsid w:val="00FB6591"/>
    <w:rsid w:val="00FB6685"/>
    <w:rsid w:val="00FB6B3B"/>
    <w:rsid w:val="00FC3182"/>
    <w:rsid w:val="00FD192F"/>
    <w:rsid w:val="00FE30D9"/>
    <w:rsid w:val="00FE4A12"/>
    <w:rsid w:val="00FF62F1"/>
    <w:rsid w:val="145CA291"/>
    <w:rsid w:val="1A02247B"/>
    <w:rsid w:val="1C5638D7"/>
    <w:rsid w:val="1DC1B3C9"/>
    <w:rsid w:val="20C8C4E0"/>
    <w:rsid w:val="21685C48"/>
    <w:rsid w:val="242A099A"/>
    <w:rsid w:val="2D2D8DF9"/>
    <w:rsid w:val="2E1A185A"/>
    <w:rsid w:val="2E7F5D77"/>
    <w:rsid w:val="30E48338"/>
    <w:rsid w:val="375B1A96"/>
    <w:rsid w:val="3A1DA61D"/>
    <w:rsid w:val="3B47A5A2"/>
    <w:rsid w:val="3FAAA8E9"/>
    <w:rsid w:val="42234616"/>
    <w:rsid w:val="42E66398"/>
    <w:rsid w:val="45F08B81"/>
    <w:rsid w:val="460D2E3D"/>
    <w:rsid w:val="47DAEB4F"/>
    <w:rsid w:val="4B0F2186"/>
    <w:rsid w:val="4BBC4B93"/>
    <w:rsid w:val="4DDD2A07"/>
    <w:rsid w:val="4E1C8443"/>
    <w:rsid w:val="4E731948"/>
    <w:rsid w:val="4F01B30F"/>
    <w:rsid w:val="548ECE8B"/>
    <w:rsid w:val="548EEDCC"/>
    <w:rsid w:val="549D964E"/>
    <w:rsid w:val="558B0BAD"/>
    <w:rsid w:val="5641B64F"/>
    <w:rsid w:val="59B35635"/>
    <w:rsid w:val="6627C0F5"/>
    <w:rsid w:val="6B712B02"/>
    <w:rsid w:val="6DB2EB20"/>
    <w:rsid w:val="6E49FC4C"/>
    <w:rsid w:val="73EEA715"/>
    <w:rsid w:val="790EE941"/>
    <w:rsid w:val="7A7488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D7D133"/>
  <w15:chartTrackingRefBased/>
  <w15:docId w15:val="{9C7E1851-8446-4280-B190-16A3FE327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34B6"/>
  </w:style>
  <w:style w:type="paragraph" w:styleId="Heading1">
    <w:name w:val="heading 1"/>
    <w:basedOn w:val="Normal"/>
    <w:next w:val="Normal"/>
    <w:link w:val="Heading1Char"/>
    <w:uiPriority w:val="9"/>
    <w:qFormat/>
    <w:rsid w:val="005134B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134B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134B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134B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134B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134B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134B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134B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134B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34B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134B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134B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134B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134B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134B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134B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134B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134B6"/>
    <w:rPr>
      <w:rFonts w:eastAsiaTheme="majorEastAsia" w:cstheme="majorBidi"/>
      <w:color w:val="272727" w:themeColor="text1" w:themeTint="D8"/>
    </w:rPr>
  </w:style>
  <w:style w:type="paragraph" w:styleId="Title">
    <w:name w:val="Title"/>
    <w:basedOn w:val="Normal"/>
    <w:next w:val="Normal"/>
    <w:link w:val="TitleChar"/>
    <w:uiPriority w:val="10"/>
    <w:qFormat/>
    <w:rsid w:val="005134B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34B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134B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134B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134B6"/>
    <w:pPr>
      <w:spacing w:before="160"/>
      <w:jc w:val="center"/>
    </w:pPr>
    <w:rPr>
      <w:i/>
      <w:iCs/>
      <w:color w:val="404040" w:themeColor="text1" w:themeTint="BF"/>
    </w:rPr>
  </w:style>
  <w:style w:type="character" w:customStyle="1" w:styleId="QuoteChar">
    <w:name w:val="Quote Char"/>
    <w:basedOn w:val="DefaultParagraphFont"/>
    <w:link w:val="Quote"/>
    <w:uiPriority w:val="29"/>
    <w:rsid w:val="005134B6"/>
    <w:rPr>
      <w:i/>
      <w:iCs/>
      <w:color w:val="404040" w:themeColor="text1" w:themeTint="BF"/>
    </w:rPr>
  </w:style>
  <w:style w:type="paragraph" w:styleId="ListParagraph">
    <w:name w:val="List Paragraph"/>
    <w:basedOn w:val="Normal"/>
    <w:uiPriority w:val="34"/>
    <w:qFormat/>
    <w:rsid w:val="005134B6"/>
    <w:pPr>
      <w:ind w:left="720"/>
      <w:contextualSpacing/>
    </w:pPr>
  </w:style>
  <w:style w:type="character" w:styleId="IntenseEmphasis">
    <w:name w:val="Intense Emphasis"/>
    <w:basedOn w:val="DefaultParagraphFont"/>
    <w:uiPriority w:val="21"/>
    <w:qFormat/>
    <w:rsid w:val="005134B6"/>
    <w:rPr>
      <w:i/>
      <w:iCs/>
      <w:color w:val="0F4761" w:themeColor="accent1" w:themeShade="BF"/>
    </w:rPr>
  </w:style>
  <w:style w:type="paragraph" w:styleId="IntenseQuote">
    <w:name w:val="Intense Quote"/>
    <w:basedOn w:val="Normal"/>
    <w:next w:val="Normal"/>
    <w:link w:val="IntenseQuoteChar"/>
    <w:uiPriority w:val="30"/>
    <w:qFormat/>
    <w:rsid w:val="005134B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134B6"/>
    <w:rPr>
      <w:i/>
      <w:iCs/>
      <w:color w:val="0F4761" w:themeColor="accent1" w:themeShade="BF"/>
    </w:rPr>
  </w:style>
  <w:style w:type="character" w:styleId="IntenseReference">
    <w:name w:val="Intense Reference"/>
    <w:basedOn w:val="DefaultParagraphFont"/>
    <w:uiPriority w:val="32"/>
    <w:qFormat/>
    <w:rsid w:val="005134B6"/>
    <w:rPr>
      <w:b/>
      <w:bCs/>
      <w:smallCaps/>
      <w:color w:val="0F4761" w:themeColor="accent1" w:themeShade="BF"/>
      <w:spacing w:val="5"/>
    </w:rPr>
  </w:style>
  <w:style w:type="paragraph" w:styleId="Header">
    <w:name w:val="header"/>
    <w:basedOn w:val="Normal"/>
    <w:link w:val="HeaderChar"/>
    <w:uiPriority w:val="99"/>
    <w:unhideWhenUsed/>
    <w:rsid w:val="005134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34B6"/>
  </w:style>
  <w:style w:type="paragraph" w:styleId="TOCHeading">
    <w:name w:val="TOC Heading"/>
    <w:basedOn w:val="Heading1"/>
    <w:next w:val="Normal"/>
    <w:uiPriority w:val="39"/>
    <w:unhideWhenUsed/>
    <w:qFormat/>
    <w:rsid w:val="005134B6"/>
    <w:pPr>
      <w:spacing w:before="240" w:after="0"/>
      <w:outlineLvl w:val="9"/>
    </w:pPr>
    <w:rPr>
      <w:sz w:val="32"/>
      <w:szCs w:val="32"/>
    </w:rPr>
  </w:style>
  <w:style w:type="paragraph" w:styleId="TOC1">
    <w:name w:val="toc 1"/>
    <w:basedOn w:val="Normal"/>
    <w:next w:val="Normal"/>
    <w:autoRedefine/>
    <w:uiPriority w:val="39"/>
    <w:unhideWhenUsed/>
    <w:rsid w:val="005134B6"/>
    <w:pPr>
      <w:spacing w:after="100"/>
    </w:pPr>
  </w:style>
  <w:style w:type="character" w:styleId="Hyperlink">
    <w:name w:val="Hyperlink"/>
    <w:basedOn w:val="DefaultParagraphFont"/>
    <w:uiPriority w:val="99"/>
    <w:unhideWhenUsed/>
    <w:rsid w:val="005134B6"/>
    <w:rPr>
      <w:color w:val="467886" w:themeColor="hyperlink"/>
      <w:u w:val="single"/>
    </w:rPr>
  </w:style>
  <w:style w:type="paragraph" w:styleId="Footer">
    <w:name w:val="footer"/>
    <w:basedOn w:val="Normal"/>
    <w:link w:val="FooterChar"/>
    <w:uiPriority w:val="99"/>
    <w:unhideWhenUsed/>
    <w:rsid w:val="005134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34B6"/>
  </w:style>
  <w:style w:type="character" w:styleId="UnresolvedMention">
    <w:name w:val="Unresolved Mention"/>
    <w:basedOn w:val="DefaultParagraphFont"/>
    <w:uiPriority w:val="99"/>
    <w:semiHidden/>
    <w:unhideWhenUsed/>
    <w:rsid w:val="00F70B0A"/>
    <w:rPr>
      <w:color w:val="605E5C"/>
      <w:shd w:val="clear" w:color="auto" w:fill="E1DFDD"/>
    </w:rPr>
  </w:style>
  <w:style w:type="character" w:styleId="FollowedHyperlink">
    <w:name w:val="FollowedHyperlink"/>
    <w:basedOn w:val="DefaultParagraphFont"/>
    <w:uiPriority w:val="99"/>
    <w:semiHidden/>
    <w:unhideWhenUsed/>
    <w:rsid w:val="00EF03DD"/>
    <w:rPr>
      <w:color w:val="96607D" w:themeColor="followedHyperlink"/>
      <w:u w:val="single"/>
    </w:rPr>
  </w:style>
  <w:style w:type="table" w:styleId="TableGrid">
    <w:name w:val="Table Grid"/>
    <w:basedOn w:val="TableNormal"/>
    <w:uiPriority w:val="39"/>
    <w:rsid w:val="009B17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table" w:styleId="GridTable1Light-Accent3">
    <w:name w:val="Grid Table 1 Light Accent 3"/>
    <w:basedOn w:val="TableNormal"/>
    <w:uiPriority w:val="46"/>
    <w:rsid w:val="00623C9B"/>
    <w:pPr>
      <w:spacing w:after="0" w:line="240" w:lineRule="auto"/>
    </w:pPr>
    <w:tblPr>
      <w:tblStyleRowBandSize w:val="1"/>
      <w:tblStyleColBandSize w:val="1"/>
      <w:tblBorders>
        <w:top w:val="single" w:sz="4" w:space="0" w:color="84E290" w:themeColor="accent3" w:themeTint="66"/>
        <w:left w:val="single" w:sz="4" w:space="0" w:color="84E290" w:themeColor="accent3" w:themeTint="66"/>
        <w:bottom w:val="single" w:sz="4" w:space="0" w:color="84E290" w:themeColor="accent3" w:themeTint="66"/>
        <w:right w:val="single" w:sz="4" w:space="0" w:color="84E290" w:themeColor="accent3" w:themeTint="66"/>
        <w:insideH w:val="single" w:sz="4" w:space="0" w:color="84E290" w:themeColor="accent3" w:themeTint="66"/>
        <w:insideV w:val="single" w:sz="4" w:space="0" w:color="84E290" w:themeColor="accent3" w:themeTint="66"/>
      </w:tblBorders>
    </w:tblPr>
    <w:tblStylePr w:type="firstRow">
      <w:rPr>
        <w:b/>
        <w:bCs/>
      </w:rPr>
      <w:tblPr/>
      <w:tcPr>
        <w:tcBorders>
          <w:bottom w:val="single" w:sz="12" w:space="0" w:color="47D459" w:themeColor="accent3" w:themeTint="99"/>
        </w:tcBorders>
      </w:tcPr>
    </w:tblStylePr>
    <w:tblStylePr w:type="lastRow">
      <w:rPr>
        <w:b/>
        <w:bCs/>
      </w:rPr>
      <w:tblPr/>
      <w:tcPr>
        <w:tcBorders>
          <w:top w:val="double" w:sz="2" w:space="0" w:color="47D459" w:themeColor="accent3" w:themeTint="99"/>
        </w:tcBorders>
      </w:tcPr>
    </w:tblStylePr>
    <w:tblStylePr w:type="firstCol">
      <w:rPr>
        <w:b/>
        <w:bCs/>
      </w:rPr>
    </w:tblStylePr>
    <w:tblStylePr w:type="lastCol">
      <w:rPr>
        <w:b/>
        <w:bCs/>
      </w:rPr>
    </w:tblStylePr>
  </w:style>
  <w:style w:type="table" w:styleId="GridTable5Dark-Accent3">
    <w:name w:val="Grid Table 5 Dark Accent 3"/>
    <w:basedOn w:val="TableNormal"/>
    <w:uiPriority w:val="50"/>
    <w:rsid w:val="00623C9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F0C7"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96B24"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96B24"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96B24"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96B24" w:themeFill="accent3"/>
      </w:tcPr>
    </w:tblStylePr>
    <w:tblStylePr w:type="band1Vert">
      <w:tblPr/>
      <w:tcPr>
        <w:shd w:val="clear" w:color="auto" w:fill="84E290" w:themeFill="accent3" w:themeFillTint="66"/>
      </w:tcPr>
    </w:tblStylePr>
    <w:tblStylePr w:type="band1Horz">
      <w:tblPr/>
      <w:tcPr>
        <w:shd w:val="clear" w:color="auto" w:fill="84E290" w:themeFill="accent3" w:themeFillTint="66"/>
      </w:tcPr>
    </w:tblStylePr>
  </w:style>
  <w:style w:type="table" w:styleId="LightList-Accent3">
    <w:name w:val="Light List Accent 3"/>
    <w:basedOn w:val="TableNormal"/>
    <w:uiPriority w:val="61"/>
    <w:rsid w:val="00821499"/>
    <w:pPr>
      <w:spacing w:after="0" w:line="240" w:lineRule="auto"/>
    </w:pPr>
    <w:rPr>
      <w:rFonts w:eastAsiaTheme="minorEastAsia"/>
    </w:rPr>
    <w:tblPr>
      <w:tblStyleRowBandSize w:val="1"/>
      <w:tblStyleColBandSize w:val="1"/>
      <w:tblBorders>
        <w:top w:val="single" w:sz="8" w:space="0" w:color="196B24" w:themeColor="accent3"/>
        <w:left w:val="single" w:sz="8" w:space="0" w:color="196B24" w:themeColor="accent3"/>
        <w:bottom w:val="single" w:sz="8" w:space="0" w:color="196B24" w:themeColor="accent3"/>
        <w:right w:val="single" w:sz="8" w:space="0" w:color="196B24" w:themeColor="accent3"/>
      </w:tblBorders>
    </w:tblPr>
    <w:tblStylePr w:type="firstRow">
      <w:pPr>
        <w:spacing w:before="0" w:after="0" w:line="240" w:lineRule="auto"/>
      </w:pPr>
      <w:rPr>
        <w:b/>
        <w:bCs/>
        <w:color w:val="FFFFFF" w:themeColor="background1"/>
      </w:rPr>
      <w:tblPr/>
      <w:tcPr>
        <w:shd w:val="clear" w:color="auto" w:fill="196B24" w:themeFill="accent3"/>
      </w:tcPr>
    </w:tblStylePr>
    <w:tblStylePr w:type="lastRow">
      <w:pPr>
        <w:spacing w:before="0" w:after="0" w:line="240" w:lineRule="auto"/>
      </w:pPr>
      <w:rPr>
        <w:b/>
        <w:bCs/>
      </w:rPr>
      <w:tblPr/>
      <w:tcPr>
        <w:tcBorders>
          <w:top w:val="double" w:sz="6" w:space="0" w:color="196B24" w:themeColor="accent3"/>
          <w:left w:val="single" w:sz="8" w:space="0" w:color="196B24" w:themeColor="accent3"/>
          <w:bottom w:val="single" w:sz="8" w:space="0" w:color="196B24" w:themeColor="accent3"/>
          <w:right w:val="single" w:sz="8" w:space="0" w:color="196B24" w:themeColor="accent3"/>
        </w:tcBorders>
      </w:tcPr>
    </w:tblStylePr>
    <w:tblStylePr w:type="firstCol">
      <w:rPr>
        <w:b/>
        <w:bCs/>
      </w:rPr>
    </w:tblStylePr>
    <w:tblStylePr w:type="lastCol">
      <w:rPr>
        <w:b/>
        <w:bCs/>
      </w:rPr>
    </w:tblStylePr>
    <w:tblStylePr w:type="band1Vert">
      <w:tblPr/>
      <w:tcPr>
        <w:tcBorders>
          <w:top w:val="single" w:sz="8" w:space="0" w:color="196B24" w:themeColor="accent3"/>
          <w:left w:val="single" w:sz="8" w:space="0" w:color="196B24" w:themeColor="accent3"/>
          <w:bottom w:val="single" w:sz="8" w:space="0" w:color="196B24" w:themeColor="accent3"/>
          <w:right w:val="single" w:sz="8" w:space="0" w:color="196B24" w:themeColor="accent3"/>
        </w:tcBorders>
      </w:tcPr>
    </w:tblStylePr>
    <w:tblStylePr w:type="band1Horz">
      <w:tblPr/>
      <w:tcPr>
        <w:tcBorders>
          <w:top w:val="single" w:sz="8" w:space="0" w:color="196B24" w:themeColor="accent3"/>
          <w:left w:val="single" w:sz="8" w:space="0" w:color="196B24" w:themeColor="accent3"/>
          <w:bottom w:val="single" w:sz="8" w:space="0" w:color="196B24" w:themeColor="accent3"/>
          <w:right w:val="single" w:sz="8" w:space="0" w:color="196B24" w:themeColor="accent3"/>
        </w:tcBorders>
      </w:tcPr>
    </w:tblStylePr>
  </w:style>
  <w:style w:type="table" w:styleId="GridTable1Light-Accent4">
    <w:name w:val="Grid Table 1 Light Accent 4"/>
    <w:basedOn w:val="TableNormal"/>
    <w:uiPriority w:val="46"/>
    <w:rsid w:val="00731800"/>
    <w:pPr>
      <w:spacing w:after="0" w:line="240" w:lineRule="auto"/>
    </w:pPr>
    <w:tblPr>
      <w:tblStyleRowBandSize w:val="1"/>
      <w:tblStyleColBandSize w:val="1"/>
      <w:tblBorders>
        <w:top w:val="single" w:sz="4" w:space="0" w:color="95DCF7" w:themeColor="accent4" w:themeTint="66"/>
        <w:left w:val="single" w:sz="4" w:space="0" w:color="95DCF7" w:themeColor="accent4" w:themeTint="66"/>
        <w:bottom w:val="single" w:sz="4" w:space="0" w:color="95DCF7" w:themeColor="accent4" w:themeTint="66"/>
        <w:right w:val="single" w:sz="4" w:space="0" w:color="95DCF7" w:themeColor="accent4" w:themeTint="66"/>
        <w:insideH w:val="single" w:sz="4" w:space="0" w:color="95DCF7" w:themeColor="accent4" w:themeTint="66"/>
        <w:insideV w:val="single" w:sz="4" w:space="0" w:color="95DCF7" w:themeColor="accent4" w:themeTint="66"/>
      </w:tblBorders>
    </w:tblPr>
    <w:tblStylePr w:type="firstRow">
      <w:rPr>
        <w:b/>
        <w:bCs/>
      </w:rPr>
      <w:tblPr/>
      <w:tcPr>
        <w:tcBorders>
          <w:bottom w:val="single" w:sz="12" w:space="0" w:color="60CAF3" w:themeColor="accent4" w:themeTint="99"/>
        </w:tcBorders>
      </w:tcPr>
    </w:tblStylePr>
    <w:tblStylePr w:type="lastRow">
      <w:rPr>
        <w:b/>
        <w:bCs/>
      </w:rPr>
      <w:tblPr/>
      <w:tcPr>
        <w:tcBorders>
          <w:top w:val="double" w:sz="2" w:space="0" w:color="60CAF3" w:themeColor="accent4" w:themeTint="99"/>
        </w:tcBorders>
      </w:tcPr>
    </w:tblStylePr>
    <w:tblStylePr w:type="firstCol">
      <w:rPr>
        <w:b/>
        <w:bCs/>
      </w:rPr>
    </w:tblStylePr>
    <w:tblStylePr w:type="lastCol">
      <w:rPr>
        <w:b/>
        <w:bCs/>
      </w:rPr>
    </w:tblStylePr>
  </w:style>
  <w:style w:type="table" w:styleId="GridTable5Dark-Accent4">
    <w:name w:val="Grid Table 5 Dark Accent 4"/>
    <w:basedOn w:val="TableNormal"/>
    <w:uiPriority w:val="50"/>
    <w:rsid w:val="0082236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AEDFB"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F9ED5"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F9ED5"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F9ED5"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F9ED5" w:themeFill="accent4"/>
      </w:tcPr>
    </w:tblStylePr>
    <w:tblStylePr w:type="band1Vert">
      <w:tblPr/>
      <w:tcPr>
        <w:shd w:val="clear" w:color="auto" w:fill="95DCF7" w:themeFill="accent4" w:themeFillTint="66"/>
      </w:tcPr>
    </w:tblStylePr>
    <w:tblStylePr w:type="band1Horz">
      <w:tblPr/>
      <w:tcPr>
        <w:shd w:val="clear" w:color="auto" w:fill="95DCF7" w:themeFill="accent4" w:themeFillTint="66"/>
      </w:tcPr>
    </w:tblStylePr>
  </w:style>
  <w:style w:type="table" w:styleId="GridTable4-Accent1">
    <w:name w:val="Grid Table 4 Accent 1"/>
    <w:basedOn w:val="TableNormal"/>
    <w:uiPriority w:val="49"/>
    <w:rsid w:val="004354C2"/>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paragraph" w:styleId="CommentSubject">
    <w:name w:val="annotation subject"/>
    <w:basedOn w:val="CommentText"/>
    <w:next w:val="CommentText"/>
    <w:link w:val="CommentSubjectChar"/>
    <w:uiPriority w:val="99"/>
    <w:semiHidden/>
    <w:unhideWhenUsed/>
    <w:rsid w:val="00866157"/>
    <w:rPr>
      <w:b/>
      <w:bCs/>
    </w:rPr>
  </w:style>
  <w:style w:type="character" w:customStyle="1" w:styleId="CommentSubjectChar">
    <w:name w:val="Comment Subject Char"/>
    <w:basedOn w:val="CommentTextChar"/>
    <w:link w:val="CommentSubject"/>
    <w:uiPriority w:val="99"/>
    <w:semiHidden/>
    <w:rsid w:val="00866157"/>
    <w:rPr>
      <w:b/>
      <w:bCs/>
      <w:sz w:val="20"/>
      <w:szCs w:val="20"/>
    </w:rPr>
  </w:style>
  <w:style w:type="paragraph" w:styleId="Revision">
    <w:name w:val="Revision"/>
    <w:hidden/>
    <w:uiPriority w:val="99"/>
    <w:semiHidden/>
    <w:rsid w:val="0086615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16926">
      <w:bodyDiv w:val="1"/>
      <w:marLeft w:val="0"/>
      <w:marRight w:val="0"/>
      <w:marTop w:val="0"/>
      <w:marBottom w:val="0"/>
      <w:divBdr>
        <w:top w:val="none" w:sz="0" w:space="0" w:color="auto"/>
        <w:left w:val="none" w:sz="0" w:space="0" w:color="auto"/>
        <w:bottom w:val="none" w:sz="0" w:space="0" w:color="auto"/>
        <w:right w:val="none" w:sz="0" w:space="0" w:color="auto"/>
      </w:divBdr>
    </w:div>
    <w:div w:id="118425754">
      <w:bodyDiv w:val="1"/>
      <w:marLeft w:val="0"/>
      <w:marRight w:val="0"/>
      <w:marTop w:val="0"/>
      <w:marBottom w:val="0"/>
      <w:divBdr>
        <w:top w:val="none" w:sz="0" w:space="0" w:color="auto"/>
        <w:left w:val="none" w:sz="0" w:space="0" w:color="auto"/>
        <w:bottom w:val="none" w:sz="0" w:space="0" w:color="auto"/>
        <w:right w:val="none" w:sz="0" w:space="0" w:color="auto"/>
      </w:divBdr>
      <w:divsChild>
        <w:div w:id="1630160739">
          <w:marLeft w:val="0"/>
          <w:marRight w:val="0"/>
          <w:marTop w:val="0"/>
          <w:marBottom w:val="0"/>
          <w:divBdr>
            <w:top w:val="none" w:sz="0" w:space="0" w:color="auto"/>
            <w:left w:val="none" w:sz="0" w:space="0" w:color="auto"/>
            <w:bottom w:val="none" w:sz="0" w:space="0" w:color="auto"/>
            <w:right w:val="none" w:sz="0" w:space="0" w:color="auto"/>
          </w:divBdr>
          <w:divsChild>
            <w:div w:id="1894416058">
              <w:marLeft w:val="0"/>
              <w:marRight w:val="0"/>
              <w:marTop w:val="0"/>
              <w:marBottom w:val="0"/>
              <w:divBdr>
                <w:top w:val="none" w:sz="0" w:space="0" w:color="auto"/>
                <w:left w:val="none" w:sz="0" w:space="0" w:color="auto"/>
                <w:bottom w:val="none" w:sz="0" w:space="0" w:color="auto"/>
                <w:right w:val="none" w:sz="0" w:space="0" w:color="auto"/>
              </w:divBdr>
              <w:divsChild>
                <w:div w:id="112866501">
                  <w:marLeft w:val="0"/>
                  <w:marRight w:val="0"/>
                  <w:marTop w:val="0"/>
                  <w:marBottom w:val="0"/>
                  <w:divBdr>
                    <w:top w:val="none" w:sz="0" w:space="0" w:color="auto"/>
                    <w:left w:val="none" w:sz="0" w:space="0" w:color="auto"/>
                    <w:bottom w:val="none" w:sz="0" w:space="0" w:color="auto"/>
                    <w:right w:val="none" w:sz="0" w:space="0" w:color="auto"/>
                  </w:divBdr>
                  <w:divsChild>
                    <w:div w:id="1156799157">
                      <w:marLeft w:val="0"/>
                      <w:marRight w:val="0"/>
                      <w:marTop w:val="0"/>
                      <w:marBottom w:val="0"/>
                      <w:divBdr>
                        <w:top w:val="none" w:sz="0" w:space="0" w:color="auto"/>
                        <w:left w:val="none" w:sz="0" w:space="0" w:color="auto"/>
                        <w:bottom w:val="none" w:sz="0" w:space="0" w:color="auto"/>
                        <w:right w:val="none" w:sz="0" w:space="0" w:color="auto"/>
                      </w:divBdr>
                      <w:divsChild>
                        <w:div w:id="1317763424">
                          <w:marLeft w:val="0"/>
                          <w:marRight w:val="0"/>
                          <w:marTop w:val="0"/>
                          <w:marBottom w:val="0"/>
                          <w:divBdr>
                            <w:top w:val="none" w:sz="0" w:space="0" w:color="auto"/>
                            <w:left w:val="none" w:sz="0" w:space="0" w:color="auto"/>
                            <w:bottom w:val="none" w:sz="0" w:space="0" w:color="auto"/>
                            <w:right w:val="none" w:sz="0" w:space="0" w:color="auto"/>
                          </w:divBdr>
                          <w:divsChild>
                            <w:div w:id="1529025229">
                              <w:marLeft w:val="-240"/>
                              <w:marRight w:val="-120"/>
                              <w:marTop w:val="0"/>
                              <w:marBottom w:val="0"/>
                              <w:divBdr>
                                <w:top w:val="none" w:sz="0" w:space="0" w:color="auto"/>
                                <w:left w:val="none" w:sz="0" w:space="0" w:color="auto"/>
                                <w:bottom w:val="none" w:sz="0" w:space="0" w:color="auto"/>
                                <w:right w:val="none" w:sz="0" w:space="0" w:color="auto"/>
                              </w:divBdr>
                              <w:divsChild>
                                <w:div w:id="1557625884">
                                  <w:marLeft w:val="0"/>
                                  <w:marRight w:val="0"/>
                                  <w:marTop w:val="0"/>
                                  <w:marBottom w:val="60"/>
                                  <w:divBdr>
                                    <w:top w:val="none" w:sz="0" w:space="0" w:color="auto"/>
                                    <w:left w:val="none" w:sz="0" w:space="0" w:color="auto"/>
                                    <w:bottom w:val="none" w:sz="0" w:space="0" w:color="auto"/>
                                    <w:right w:val="none" w:sz="0" w:space="0" w:color="auto"/>
                                  </w:divBdr>
                                  <w:divsChild>
                                    <w:div w:id="2139717336">
                                      <w:marLeft w:val="0"/>
                                      <w:marRight w:val="0"/>
                                      <w:marTop w:val="0"/>
                                      <w:marBottom w:val="0"/>
                                      <w:divBdr>
                                        <w:top w:val="none" w:sz="0" w:space="0" w:color="auto"/>
                                        <w:left w:val="none" w:sz="0" w:space="0" w:color="auto"/>
                                        <w:bottom w:val="none" w:sz="0" w:space="0" w:color="auto"/>
                                        <w:right w:val="none" w:sz="0" w:space="0" w:color="auto"/>
                                      </w:divBdr>
                                      <w:divsChild>
                                        <w:div w:id="1630478909">
                                          <w:marLeft w:val="0"/>
                                          <w:marRight w:val="0"/>
                                          <w:marTop w:val="0"/>
                                          <w:marBottom w:val="0"/>
                                          <w:divBdr>
                                            <w:top w:val="none" w:sz="0" w:space="0" w:color="auto"/>
                                            <w:left w:val="none" w:sz="0" w:space="0" w:color="auto"/>
                                            <w:bottom w:val="none" w:sz="0" w:space="0" w:color="auto"/>
                                            <w:right w:val="none" w:sz="0" w:space="0" w:color="auto"/>
                                          </w:divBdr>
                                          <w:divsChild>
                                            <w:div w:id="2144999101">
                                              <w:marLeft w:val="0"/>
                                              <w:marRight w:val="0"/>
                                              <w:marTop w:val="0"/>
                                              <w:marBottom w:val="0"/>
                                              <w:divBdr>
                                                <w:top w:val="none" w:sz="0" w:space="0" w:color="auto"/>
                                                <w:left w:val="none" w:sz="0" w:space="0" w:color="auto"/>
                                                <w:bottom w:val="none" w:sz="0" w:space="0" w:color="auto"/>
                                                <w:right w:val="none" w:sz="0" w:space="0" w:color="auto"/>
                                              </w:divBdr>
                                              <w:divsChild>
                                                <w:div w:id="45726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8073872">
                          <w:marLeft w:val="0"/>
                          <w:marRight w:val="0"/>
                          <w:marTop w:val="0"/>
                          <w:marBottom w:val="0"/>
                          <w:divBdr>
                            <w:top w:val="none" w:sz="0" w:space="0" w:color="auto"/>
                            <w:left w:val="none" w:sz="0" w:space="0" w:color="auto"/>
                            <w:bottom w:val="none" w:sz="0" w:space="0" w:color="auto"/>
                            <w:right w:val="none" w:sz="0" w:space="0" w:color="auto"/>
                          </w:divBdr>
                          <w:divsChild>
                            <w:div w:id="165556521">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8822786">
          <w:marLeft w:val="0"/>
          <w:marRight w:val="0"/>
          <w:marTop w:val="0"/>
          <w:marBottom w:val="0"/>
          <w:divBdr>
            <w:top w:val="none" w:sz="0" w:space="0" w:color="auto"/>
            <w:left w:val="none" w:sz="0" w:space="0" w:color="auto"/>
            <w:bottom w:val="none" w:sz="0" w:space="0" w:color="auto"/>
            <w:right w:val="none" w:sz="0" w:space="0" w:color="auto"/>
          </w:divBdr>
          <w:divsChild>
            <w:div w:id="560333740">
              <w:marLeft w:val="0"/>
              <w:marRight w:val="0"/>
              <w:marTop w:val="0"/>
              <w:marBottom w:val="0"/>
              <w:divBdr>
                <w:top w:val="none" w:sz="0" w:space="0" w:color="auto"/>
                <w:left w:val="none" w:sz="0" w:space="0" w:color="auto"/>
                <w:bottom w:val="none" w:sz="0" w:space="0" w:color="auto"/>
                <w:right w:val="none" w:sz="0" w:space="0" w:color="auto"/>
              </w:divBdr>
              <w:divsChild>
                <w:div w:id="1725791835">
                  <w:marLeft w:val="0"/>
                  <w:marRight w:val="0"/>
                  <w:marTop w:val="0"/>
                  <w:marBottom w:val="0"/>
                  <w:divBdr>
                    <w:top w:val="none" w:sz="0" w:space="0" w:color="auto"/>
                    <w:left w:val="none" w:sz="0" w:space="0" w:color="auto"/>
                    <w:bottom w:val="none" w:sz="0" w:space="0" w:color="auto"/>
                    <w:right w:val="none" w:sz="0" w:space="0" w:color="auto"/>
                  </w:divBdr>
                  <w:divsChild>
                    <w:div w:id="1195920412">
                      <w:marLeft w:val="0"/>
                      <w:marRight w:val="0"/>
                      <w:marTop w:val="0"/>
                      <w:marBottom w:val="0"/>
                      <w:divBdr>
                        <w:top w:val="none" w:sz="0" w:space="0" w:color="auto"/>
                        <w:left w:val="none" w:sz="0" w:space="0" w:color="auto"/>
                        <w:bottom w:val="none" w:sz="0" w:space="0" w:color="auto"/>
                        <w:right w:val="none" w:sz="0" w:space="0" w:color="auto"/>
                      </w:divBdr>
                      <w:divsChild>
                        <w:div w:id="1458911638">
                          <w:marLeft w:val="0"/>
                          <w:marRight w:val="0"/>
                          <w:marTop w:val="0"/>
                          <w:marBottom w:val="0"/>
                          <w:divBdr>
                            <w:top w:val="none" w:sz="0" w:space="0" w:color="auto"/>
                            <w:left w:val="none" w:sz="0" w:space="0" w:color="auto"/>
                            <w:bottom w:val="none" w:sz="0" w:space="0" w:color="auto"/>
                            <w:right w:val="none" w:sz="0" w:space="0" w:color="auto"/>
                          </w:divBdr>
                          <w:divsChild>
                            <w:div w:id="1047921799">
                              <w:marLeft w:val="0"/>
                              <w:marRight w:val="120"/>
                              <w:marTop w:val="0"/>
                              <w:marBottom w:val="0"/>
                              <w:divBdr>
                                <w:top w:val="none" w:sz="0" w:space="0" w:color="auto"/>
                                <w:left w:val="none" w:sz="0" w:space="0" w:color="auto"/>
                                <w:bottom w:val="none" w:sz="0" w:space="0" w:color="auto"/>
                                <w:right w:val="none" w:sz="0" w:space="0" w:color="auto"/>
                              </w:divBdr>
                              <w:divsChild>
                                <w:div w:id="1150365084">
                                  <w:marLeft w:val="-300"/>
                                  <w:marRight w:val="0"/>
                                  <w:marTop w:val="0"/>
                                  <w:marBottom w:val="0"/>
                                  <w:divBdr>
                                    <w:top w:val="none" w:sz="0" w:space="0" w:color="auto"/>
                                    <w:left w:val="none" w:sz="0" w:space="0" w:color="auto"/>
                                    <w:bottom w:val="none" w:sz="0" w:space="0" w:color="auto"/>
                                    <w:right w:val="none" w:sz="0" w:space="0" w:color="auto"/>
                                  </w:divBdr>
                                </w:div>
                              </w:divsChild>
                            </w:div>
                            <w:div w:id="256913804">
                              <w:marLeft w:val="-240"/>
                              <w:marRight w:val="-120"/>
                              <w:marTop w:val="0"/>
                              <w:marBottom w:val="0"/>
                              <w:divBdr>
                                <w:top w:val="none" w:sz="0" w:space="0" w:color="auto"/>
                                <w:left w:val="none" w:sz="0" w:space="0" w:color="auto"/>
                                <w:bottom w:val="none" w:sz="0" w:space="0" w:color="auto"/>
                                <w:right w:val="none" w:sz="0" w:space="0" w:color="auto"/>
                              </w:divBdr>
                              <w:divsChild>
                                <w:div w:id="1328945324">
                                  <w:marLeft w:val="0"/>
                                  <w:marRight w:val="0"/>
                                  <w:marTop w:val="0"/>
                                  <w:marBottom w:val="60"/>
                                  <w:divBdr>
                                    <w:top w:val="none" w:sz="0" w:space="0" w:color="auto"/>
                                    <w:left w:val="none" w:sz="0" w:space="0" w:color="auto"/>
                                    <w:bottom w:val="none" w:sz="0" w:space="0" w:color="auto"/>
                                    <w:right w:val="none" w:sz="0" w:space="0" w:color="auto"/>
                                  </w:divBdr>
                                  <w:divsChild>
                                    <w:div w:id="1020159549">
                                      <w:marLeft w:val="0"/>
                                      <w:marRight w:val="0"/>
                                      <w:marTop w:val="0"/>
                                      <w:marBottom w:val="0"/>
                                      <w:divBdr>
                                        <w:top w:val="none" w:sz="0" w:space="0" w:color="auto"/>
                                        <w:left w:val="none" w:sz="0" w:space="0" w:color="auto"/>
                                        <w:bottom w:val="none" w:sz="0" w:space="0" w:color="auto"/>
                                        <w:right w:val="none" w:sz="0" w:space="0" w:color="auto"/>
                                      </w:divBdr>
                                      <w:divsChild>
                                        <w:div w:id="692075592">
                                          <w:marLeft w:val="0"/>
                                          <w:marRight w:val="0"/>
                                          <w:marTop w:val="0"/>
                                          <w:marBottom w:val="0"/>
                                          <w:divBdr>
                                            <w:top w:val="none" w:sz="0" w:space="0" w:color="auto"/>
                                            <w:left w:val="none" w:sz="0" w:space="0" w:color="auto"/>
                                            <w:bottom w:val="none" w:sz="0" w:space="0" w:color="auto"/>
                                            <w:right w:val="none" w:sz="0" w:space="0" w:color="auto"/>
                                          </w:divBdr>
                                          <w:divsChild>
                                            <w:div w:id="64038342">
                                              <w:marLeft w:val="0"/>
                                              <w:marRight w:val="0"/>
                                              <w:marTop w:val="0"/>
                                              <w:marBottom w:val="0"/>
                                              <w:divBdr>
                                                <w:top w:val="none" w:sz="0" w:space="0" w:color="auto"/>
                                                <w:left w:val="none" w:sz="0" w:space="0" w:color="auto"/>
                                                <w:bottom w:val="none" w:sz="0" w:space="0" w:color="auto"/>
                                                <w:right w:val="none" w:sz="0" w:space="0" w:color="auto"/>
                                              </w:divBdr>
                                              <w:divsChild>
                                                <w:div w:id="64343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88703891">
          <w:marLeft w:val="0"/>
          <w:marRight w:val="0"/>
          <w:marTop w:val="0"/>
          <w:marBottom w:val="0"/>
          <w:divBdr>
            <w:top w:val="none" w:sz="0" w:space="0" w:color="auto"/>
            <w:left w:val="none" w:sz="0" w:space="0" w:color="auto"/>
            <w:bottom w:val="none" w:sz="0" w:space="0" w:color="auto"/>
            <w:right w:val="none" w:sz="0" w:space="0" w:color="auto"/>
          </w:divBdr>
          <w:divsChild>
            <w:div w:id="1493641304">
              <w:marLeft w:val="0"/>
              <w:marRight w:val="0"/>
              <w:marTop w:val="0"/>
              <w:marBottom w:val="0"/>
              <w:divBdr>
                <w:top w:val="none" w:sz="0" w:space="0" w:color="auto"/>
                <w:left w:val="none" w:sz="0" w:space="0" w:color="auto"/>
                <w:bottom w:val="none" w:sz="0" w:space="0" w:color="auto"/>
                <w:right w:val="none" w:sz="0" w:space="0" w:color="auto"/>
              </w:divBdr>
              <w:divsChild>
                <w:div w:id="1258175274">
                  <w:marLeft w:val="0"/>
                  <w:marRight w:val="0"/>
                  <w:marTop w:val="0"/>
                  <w:marBottom w:val="0"/>
                  <w:divBdr>
                    <w:top w:val="none" w:sz="0" w:space="0" w:color="auto"/>
                    <w:left w:val="none" w:sz="0" w:space="0" w:color="auto"/>
                    <w:bottom w:val="none" w:sz="0" w:space="0" w:color="auto"/>
                    <w:right w:val="none" w:sz="0" w:space="0" w:color="auto"/>
                  </w:divBdr>
                  <w:divsChild>
                    <w:div w:id="1432627678">
                      <w:marLeft w:val="0"/>
                      <w:marRight w:val="0"/>
                      <w:marTop w:val="0"/>
                      <w:marBottom w:val="0"/>
                      <w:divBdr>
                        <w:top w:val="none" w:sz="0" w:space="0" w:color="auto"/>
                        <w:left w:val="none" w:sz="0" w:space="0" w:color="auto"/>
                        <w:bottom w:val="none" w:sz="0" w:space="0" w:color="auto"/>
                        <w:right w:val="none" w:sz="0" w:space="0" w:color="auto"/>
                      </w:divBdr>
                      <w:divsChild>
                        <w:div w:id="619264523">
                          <w:marLeft w:val="0"/>
                          <w:marRight w:val="0"/>
                          <w:marTop w:val="0"/>
                          <w:marBottom w:val="0"/>
                          <w:divBdr>
                            <w:top w:val="none" w:sz="0" w:space="0" w:color="auto"/>
                            <w:left w:val="none" w:sz="0" w:space="0" w:color="auto"/>
                            <w:bottom w:val="none" w:sz="0" w:space="0" w:color="auto"/>
                            <w:right w:val="none" w:sz="0" w:space="0" w:color="auto"/>
                          </w:divBdr>
                          <w:divsChild>
                            <w:div w:id="1989744551">
                              <w:marLeft w:val="0"/>
                              <w:marRight w:val="120"/>
                              <w:marTop w:val="0"/>
                              <w:marBottom w:val="0"/>
                              <w:divBdr>
                                <w:top w:val="none" w:sz="0" w:space="0" w:color="auto"/>
                                <w:left w:val="none" w:sz="0" w:space="0" w:color="auto"/>
                                <w:bottom w:val="none" w:sz="0" w:space="0" w:color="auto"/>
                                <w:right w:val="none" w:sz="0" w:space="0" w:color="auto"/>
                              </w:divBdr>
                              <w:divsChild>
                                <w:div w:id="1396958">
                                  <w:marLeft w:val="-300"/>
                                  <w:marRight w:val="0"/>
                                  <w:marTop w:val="0"/>
                                  <w:marBottom w:val="0"/>
                                  <w:divBdr>
                                    <w:top w:val="none" w:sz="0" w:space="0" w:color="auto"/>
                                    <w:left w:val="none" w:sz="0" w:space="0" w:color="auto"/>
                                    <w:bottom w:val="none" w:sz="0" w:space="0" w:color="auto"/>
                                    <w:right w:val="none" w:sz="0" w:space="0" w:color="auto"/>
                                  </w:divBdr>
                                </w:div>
                              </w:divsChild>
                            </w:div>
                            <w:div w:id="759567459">
                              <w:marLeft w:val="-240"/>
                              <w:marRight w:val="-120"/>
                              <w:marTop w:val="0"/>
                              <w:marBottom w:val="0"/>
                              <w:divBdr>
                                <w:top w:val="none" w:sz="0" w:space="0" w:color="auto"/>
                                <w:left w:val="none" w:sz="0" w:space="0" w:color="auto"/>
                                <w:bottom w:val="none" w:sz="0" w:space="0" w:color="auto"/>
                                <w:right w:val="none" w:sz="0" w:space="0" w:color="auto"/>
                              </w:divBdr>
                              <w:divsChild>
                                <w:div w:id="1615400902">
                                  <w:marLeft w:val="0"/>
                                  <w:marRight w:val="0"/>
                                  <w:marTop w:val="0"/>
                                  <w:marBottom w:val="60"/>
                                  <w:divBdr>
                                    <w:top w:val="none" w:sz="0" w:space="0" w:color="auto"/>
                                    <w:left w:val="none" w:sz="0" w:space="0" w:color="auto"/>
                                    <w:bottom w:val="none" w:sz="0" w:space="0" w:color="auto"/>
                                    <w:right w:val="none" w:sz="0" w:space="0" w:color="auto"/>
                                  </w:divBdr>
                                  <w:divsChild>
                                    <w:div w:id="1515264361">
                                      <w:marLeft w:val="0"/>
                                      <w:marRight w:val="0"/>
                                      <w:marTop w:val="0"/>
                                      <w:marBottom w:val="0"/>
                                      <w:divBdr>
                                        <w:top w:val="none" w:sz="0" w:space="0" w:color="auto"/>
                                        <w:left w:val="none" w:sz="0" w:space="0" w:color="auto"/>
                                        <w:bottom w:val="none" w:sz="0" w:space="0" w:color="auto"/>
                                        <w:right w:val="none" w:sz="0" w:space="0" w:color="auto"/>
                                      </w:divBdr>
                                      <w:divsChild>
                                        <w:div w:id="681978518">
                                          <w:marLeft w:val="0"/>
                                          <w:marRight w:val="0"/>
                                          <w:marTop w:val="0"/>
                                          <w:marBottom w:val="0"/>
                                          <w:divBdr>
                                            <w:top w:val="none" w:sz="0" w:space="0" w:color="auto"/>
                                            <w:left w:val="none" w:sz="0" w:space="0" w:color="auto"/>
                                            <w:bottom w:val="none" w:sz="0" w:space="0" w:color="auto"/>
                                            <w:right w:val="none" w:sz="0" w:space="0" w:color="auto"/>
                                          </w:divBdr>
                                          <w:divsChild>
                                            <w:div w:id="28654761">
                                              <w:marLeft w:val="0"/>
                                              <w:marRight w:val="0"/>
                                              <w:marTop w:val="0"/>
                                              <w:marBottom w:val="0"/>
                                              <w:divBdr>
                                                <w:top w:val="none" w:sz="0" w:space="0" w:color="auto"/>
                                                <w:left w:val="none" w:sz="0" w:space="0" w:color="auto"/>
                                                <w:bottom w:val="none" w:sz="0" w:space="0" w:color="auto"/>
                                                <w:right w:val="none" w:sz="0" w:space="0" w:color="auto"/>
                                              </w:divBdr>
                                              <w:divsChild>
                                                <w:div w:id="175643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8866509">
          <w:marLeft w:val="0"/>
          <w:marRight w:val="0"/>
          <w:marTop w:val="0"/>
          <w:marBottom w:val="0"/>
          <w:divBdr>
            <w:top w:val="none" w:sz="0" w:space="0" w:color="auto"/>
            <w:left w:val="none" w:sz="0" w:space="0" w:color="auto"/>
            <w:bottom w:val="none" w:sz="0" w:space="0" w:color="auto"/>
            <w:right w:val="none" w:sz="0" w:space="0" w:color="auto"/>
          </w:divBdr>
          <w:divsChild>
            <w:div w:id="1046837500">
              <w:marLeft w:val="0"/>
              <w:marRight w:val="0"/>
              <w:marTop w:val="0"/>
              <w:marBottom w:val="0"/>
              <w:divBdr>
                <w:top w:val="none" w:sz="0" w:space="0" w:color="auto"/>
                <w:left w:val="none" w:sz="0" w:space="0" w:color="auto"/>
                <w:bottom w:val="none" w:sz="0" w:space="0" w:color="auto"/>
                <w:right w:val="none" w:sz="0" w:space="0" w:color="auto"/>
              </w:divBdr>
              <w:divsChild>
                <w:div w:id="625504462">
                  <w:marLeft w:val="0"/>
                  <w:marRight w:val="0"/>
                  <w:marTop w:val="0"/>
                  <w:marBottom w:val="0"/>
                  <w:divBdr>
                    <w:top w:val="none" w:sz="0" w:space="0" w:color="auto"/>
                    <w:left w:val="none" w:sz="0" w:space="0" w:color="auto"/>
                    <w:bottom w:val="none" w:sz="0" w:space="0" w:color="auto"/>
                    <w:right w:val="none" w:sz="0" w:space="0" w:color="auto"/>
                  </w:divBdr>
                  <w:divsChild>
                    <w:div w:id="129713294">
                      <w:marLeft w:val="0"/>
                      <w:marRight w:val="0"/>
                      <w:marTop w:val="0"/>
                      <w:marBottom w:val="0"/>
                      <w:divBdr>
                        <w:top w:val="none" w:sz="0" w:space="0" w:color="auto"/>
                        <w:left w:val="none" w:sz="0" w:space="0" w:color="auto"/>
                        <w:bottom w:val="none" w:sz="0" w:space="0" w:color="auto"/>
                        <w:right w:val="none" w:sz="0" w:space="0" w:color="auto"/>
                      </w:divBdr>
                      <w:divsChild>
                        <w:div w:id="1034576256">
                          <w:marLeft w:val="0"/>
                          <w:marRight w:val="0"/>
                          <w:marTop w:val="0"/>
                          <w:marBottom w:val="0"/>
                          <w:divBdr>
                            <w:top w:val="none" w:sz="0" w:space="0" w:color="auto"/>
                            <w:left w:val="none" w:sz="0" w:space="0" w:color="auto"/>
                            <w:bottom w:val="none" w:sz="0" w:space="0" w:color="auto"/>
                            <w:right w:val="none" w:sz="0" w:space="0" w:color="auto"/>
                          </w:divBdr>
                          <w:divsChild>
                            <w:div w:id="1623027314">
                              <w:marLeft w:val="0"/>
                              <w:marRight w:val="120"/>
                              <w:marTop w:val="0"/>
                              <w:marBottom w:val="0"/>
                              <w:divBdr>
                                <w:top w:val="none" w:sz="0" w:space="0" w:color="auto"/>
                                <w:left w:val="none" w:sz="0" w:space="0" w:color="auto"/>
                                <w:bottom w:val="none" w:sz="0" w:space="0" w:color="auto"/>
                                <w:right w:val="none" w:sz="0" w:space="0" w:color="auto"/>
                              </w:divBdr>
                              <w:divsChild>
                                <w:div w:id="1908563483">
                                  <w:marLeft w:val="-300"/>
                                  <w:marRight w:val="0"/>
                                  <w:marTop w:val="0"/>
                                  <w:marBottom w:val="0"/>
                                  <w:divBdr>
                                    <w:top w:val="none" w:sz="0" w:space="0" w:color="auto"/>
                                    <w:left w:val="none" w:sz="0" w:space="0" w:color="auto"/>
                                    <w:bottom w:val="none" w:sz="0" w:space="0" w:color="auto"/>
                                    <w:right w:val="none" w:sz="0" w:space="0" w:color="auto"/>
                                  </w:divBdr>
                                </w:div>
                              </w:divsChild>
                            </w:div>
                            <w:div w:id="57173281">
                              <w:marLeft w:val="-240"/>
                              <w:marRight w:val="-120"/>
                              <w:marTop w:val="0"/>
                              <w:marBottom w:val="0"/>
                              <w:divBdr>
                                <w:top w:val="none" w:sz="0" w:space="0" w:color="auto"/>
                                <w:left w:val="none" w:sz="0" w:space="0" w:color="auto"/>
                                <w:bottom w:val="none" w:sz="0" w:space="0" w:color="auto"/>
                                <w:right w:val="none" w:sz="0" w:space="0" w:color="auto"/>
                              </w:divBdr>
                              <w:divsChild>
                                <w:div w:id="54790605">
                                  <w:marLeft w:val="0"/>
                                  <w:marRight w:val="0"/>
                                  <w:marTop w:val="0"/>
                                  <w:marBottom w:val="60"/>
                                  <w:divBdr>
                                    <w:top w:val="none" w:sz="0" w:space="0" w:color="auto"/>
                                    <w:left w:val="none" w:sz="0" w:space="0" w:color="auto"/>
                                    <w:bottom w:val="none" w:sz="0" w:space="0" w:color="auto"/>
                                    <w:right w:val="none" w:sz="0" w:space="0" w:color="auto"/>
                                  </w:divBdr>
                                  <w:divsChild>
                                    <w:div w:id="877931083">
                                      <w:marLeft w:val="0"/>
                                      <w:marRight w:val="0"/>
                                      <w:marTop w:val="0"/>
                                      <w:marBottom w:val="0"/>
                                      <w:divBdr>
                                        <w:top w:val="none" w:sz="0" w:space="0" w:color="auto"/>
                                        <w:left w:val="none" w:sz="0" w:space="0" w:color="auto"/>
                                        <w:bottom w:val="none" w:sz="0" w:space="0" w:color="auto"/>
                                        <w:right w:val="none" w:sz="0" w:space="0" w:color="auto"/>
                                      </w:divBdr>
                                      <w:divsChild>
                                        <w:div w:id="1629697716">
                                          <w:marLeft w:val="0"/>
                                          <w:marRight w:val="0"/>
                                          <w:marTop w:val="0"/>
                                          <w:marBottom w:val="0"/>
                                          <w:divBdr>
                                            <w:top w:val="none" w:sz="0" w:space="0" w:color="auto"/>
                                            <w:left w:val="none" w:sz="0" w:space="0" w:color="auto"/>
                                            <w:bottom w:val="none" w:sz="0" w:space="0" w:color="auto"/>
                                            <w:right w:val="none" w:sz="0" w:space="0" w:color="auto"/>
                                          </w:divBdr>
                                          <w:divsChild>
                                            <w:div w:id="431828320">
                                              <w:marLeft w:val="0"/>
                                              <w:marRight w:val="0"/>
                                              <w:marTop w:val="0"/>
                                              <w:marBottom w:val="0"/>
                                              <w:divBdr>
                                                <w:top w:val="none" w:sz="0" w:space="0" w:color="auto"/>
                                                <w:left w:val="none" w:sz="0" w:space="0" w:color="auto"/>
                                                <w:bottom w:val="none" w:sz="0" w:space="0" w:color="auto"/>
                                                <w:right w:val="none" w:sz="0" w:space="0" w:color="auto"/>
                                              </w:divBdr>
                                              <w:divsChild>
                                                <w:div w:id="999164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83580396">
          <w:marLeft w:val="0"/>
          <w:marRight w:val="0"/>
          <w:marTop w:val="0"/>
          <w:marBottom w:val="0"/>
          <w:divBdr>
            <w:top w:val="none" w:sz="0" w:space="0" w:color="auto"/>
            <w:left w:val="none" w:sz="0" w:space="0" w:color="auto"/>
            <w:bottom w:val="none" w:sz="0" w:space="0" w:color="auto"/>
            <w:right w:val="none" w:sz="0" w:space="0" w:color="auto"/>
          </w:divBdr>
          <w:divsChild>
            <w:div w:id="205025840">
              <w:marLeft w:val="0"/>
              <w:marRight w:val="0"/>
              <w:marTop w:val="0"/>
              <w:marBottom w:val="240"/>
              <w:divBdr>
                <w:top w:val="none" w:sz="0" w:space="0" w:color="auto"/>
                <w:left w:val="none" w:sz="0" w:space="0" w:color="auto"/>
                <w:bottom w:val="none" w:sz="0" w:space="0" w:color="auto"/>
                <w:right w:val="none" w:sz="0" w:space="0" w:color="auto"/>
              </w:divBdr>
              <w:divsChild>
                <w:div w:id="577248081">
                  <w:marLeft w:val="0"/>
                  <w:marRight w:val="0"/>
                  <w:marTop w:val="0"/>
                  <w:marBottom w:val="0"/>
                  <w:divBdr>
                    <w:top w:val="none" w:sz="0" w:space="0" w:color="auto"/>
                    <w:left w:val="none" w:sz="0" w:space="0" w:color="auto"/>
                    <w:bottom w:val="none" w:sz="0" w:space="0" w:color="auto"/>
                    <w:right w:val="none" w:sz="0" w:space="0" w:color="auto"/>
                  </w:divBdr>
                  <w:divsChild>
                    <w:div w:id="2051605872">
                      <w:marLeft w:val="0"/>
                      <w:marRight w:val="0"/>
                      <w:marTop w:val="0"/>
                      <w:marBottom w:val="0"/>
                      <w:divBdr>
                        <w:top w:val="none" w:sz="0" w:space="0" w:color="auto"/>
                        <w:left w:val="none" w:sz="0" w:space="0" w:color="auto"/>
                        <w:bottom w:val="none" w:sz="0" w:space="0" w:color="auto"/>
                        <w:right w:val="none" w:sz="0" w:space="0" w:color="auto"/>
                      </w:divBdr>
                      <w:divsChild>
                        <w:div w:id="1747216718">
                          <w:marLeft w:val="0"/>
                          <w:marRight w:val="0"/>
                          <w:marTop w:val="0"/>
                          <w:marBottom w:val="0"/>
                          <w:divBdr>
                            <w:top w:val="none" w:sz="0" w:space="0" w:color="auto"/>
                            <w:left w:val="none" w:sz="0" w:space="0" w:color="auto"/>
                            <w:bottom w:val="none" w:sz="0" w:space="0" w:color="auto"/>
                            <w:right w:val="none" w:sz="0" w:space="0" w:color="auto"/>
                          </w:divBdr>
                          <w:divsChild>
                            <w:div w:id="859318564">
                              <w:marLeft w:val="0"/>
                              <w:marRight w:val="120"/>
                              <w:marTop w:val="0"/>
                              <w:marBottom w:val="0"/>
                              <w:divBdr>
                                <w:top w:val="none" w:sz="0" w:space="0" w:color="auto"/>
                                <w:left w:val="none" w:sz="0" w:space="0" w:color="auto"/>
                                <w:bottom w:val="none" w:sz="0" w:space="0" w:color="auto"/>
                                <w:right w:val="none" w:sz="0" w:space="0" w:color="auto"/>
                              </w:divBdr>
                              <w:divsChild>
                                <w:div w:id="77672726">
                                  <w:marLeft w:val="-300"/>
                                  <w:marRight w:val="0"/>
                                  <w:marTop w:val="0"/>
                                  <w:marBottom w:val="0"/>
                                  <w:divBdr>
                                    <w:top w:val="none" w:sz="0" w:space="0" w:color="auto"/>
                                    <w:left w:val="none" w:sz="0" w:space="0" w:color="auto"/>
                                    <w:bottom w:val="none" w:sz="0" w:space="0" w:color="auto"/>
                                    <w:right w:val="none" w:sz="0" w:space="0" w:color="auto"/>
                                  </w:divBdr>
                                </w:div>
                              </w:divsChild>
                            </w:div>
                            <w:div w:id="622154797">
                              <w:marLeft w:val="-240"/>
                              <w:marRight w:val="-120"/>
                              <w:marTop w:val="0"/>
                              <w:marBottom w:val="0"/>
                              <w:divBdr>
                                <w:top w:val="none" w:sz="0" w:space="0" w:color="auto"/>
                                <w:left w:val="none" w:sz="0" w:space="0" w:color="auto"/>
                                <w:bottom w:val="none" w:sz="0" w:space="0" w:color="auto"/>
                                <w:right w:val="none" w:sz="0" w:space="0" w:color="auto"/>
                              </w:divBdr>
                              <w:divsChild>
                                <w:div w:id="65953229">
                                  <w:marLeft w:val="0"/>
                                  <w:marRight w:val="0"/>
                                  <w:marTop w:val="0"/>
                                  <w:marBottom w:val="60"/>
                                  <w:divBdr>
                                    <w:top w:val="none" w:sz="0" w:space="0" w:color="auto"/>
                                    <w:left w:val="none" w:sz="0" w:space="0" w:color="auto"/>
                                    <w:bottom w:val="none" w:sz="0" w:space="0" w:color="auto"/>
                                    <w:right w:val="none" w:sz="0" w:space="0" w:color="auto"/>
                                  </w:divBdr>
                                  <w:divsChild>
                                    <w:div w:id="116142941">
                                      <w:marLeft w:val="0"/>
                                      <w:marRight w:val="0"/>
                                      <w:marTop w:val="0"/>
                                      <w:marBottom w:val="0"/>
                                      <w:divBdr>
                                        <w:top w:val="none" w:sz="0" w:space="0" w:color="auto"/>
                                        <w:left w:val="none" w:sz="0" w:space="0" w:color="auto"/>
                                        <w:bottom w:val="none" w:sz="0" w:space="0" w:color="auto"/>
                                        <w:right w:val="none" w:sz="0" w:space="0" w:color="auto"/>
                                      </w:divBdr>
                                      <w:divsChild>
                                        <w:div w:id="862982055">
                                          <w:marLeft w:val="0"/>
                                          <w:marRight w:val="0"/>
                                          <w:marTop w:val="0"/>
                                          <w:marBottom w:val="0"/>
                                          <w:divBdr>
                                            <w:top w:val="none" w:sz="0" w:space="0" w:color="auto"/>
                                            <w:left w:val="none" w:sz="0" w:space="0" w:color="auto"/>
                                            <w:bottom w:val="none" w:sz="0" w:space="0" w:color="auto"/>
                                            <w:right w:val="none" w:sz="0" w:space="0" w:color="auto"/>
                                          </w:divBdr>
                                          <w:divsChild>
                                            <w:div w:id="706219877">
                                              <w:marLeft w:val="0"/>
                                              <w:marRight w:val="0"/>
                                              <w:marTop w:val="0"/>
                                              <w:marBottom w:val="0"/>
                                              <w:divBdr>
                                                <w:top w:val="none" w:sz="0" w:space="0" w:color="auto"/>
                                                <w:left w:val="none" w:sz="0" w:space="0" w:color="auto"/>
                                                <w:bottom w:val="none" w:sz="0" w:space="0" w:color="auto"/>
                                                <w:right w:val="none" w:sz="0" w:space="0" w:color="auto"/>
                                              </w:divBdr>
                                              <w:divsChild>
                                                <w:div w:id="144541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1839702">
      <w:bodyDiv w:val="1"/>
      <w:marLeft w:val="0"/>
      <w:marRight w:val="0"/>
      <w:marTop w:val="0"/>
      <w:marBottom w:val="0"/>
      <w:divBdr>
        <w:top w:val="none" w:sz="0" w:space="0" w:color="auto"/>
        <w:left w:val="none" w:sz="0" w:space="0" w:color="auto"/>
        <w:bottom w:val="none" w:sz="0" w:space="0" w:color="auto"/>
        <w:right w:val="none" w:sz="0" w:space="0" w:color="auto"/>
      </w:divBdr>
    </w:div>
    <w:div w:id="274794073">
      <w:bodyDiv w:val="1"/>
      <w:marLeft w:val="0"/>
      <w:marRight w:val="0"/>
      <w:marTop w:val="0"/>
      <w:marBottom w:val="0"/>
      <w:divBdr>
        <w:top w:val="none" w:sz="0" w:space="0" w:color="auto"/>
        <w:left w:val="none" w:sz="0" w:space="0" w:color="auto"/>
        <w:bottom w:val="none" w:sz="0" w:space="0" w:color="auto"/>
        <w:right w:val="none" w:sz="0" w:space="0" w:color="auto"/>
      </w:divBdr>
    </w:div>
    <w:div w:id="475537656">
      <w:bodyDiv w:val="1"/>
      <w:marLeft w:val="0"/>
      <w:marRight w:val="0"/>
      <w:marTop w:val="0"/>
      <w:marBottom w:val="0"/>
      <w:divBdr>
        <w:top w:val="none" w:sz="0" w:space="0" w:color="auto"/>
        <w:left w:val="none" w:sz="0" w:space="0" w:color="auto"/>
        <w:bottom w:val="none" w:sz="0" w:space="0" w:color="auto"/>
        <w:right w:val="none" w:sz="0" w:space="0" w:color="auto"/>
      </w:divBdr>
    </w:div>
    <w:div w:id="619411198">
      <w:bodyDiv w:val="1"/>
      <w:marLeft w:val="0"/>
      <w:marRight w:val="0"/>
      <w:marTop w:val="0"/>
      <w:marBottom w:val="0"/>
      <w:divBdr>
        <w:top w:val="none" w:sz="0" w:space="0" w:color="auto"/>
        <w:left w:val="none" w:sz="0" w:space="0" w:color="auto"/>
        <w:bottom w:val="none" w:sz="0" w:space="0" w:color="auto"/>
        <w:right w:val="none" w:sz="0" w:space="0" w:color="auto"/>
      </w:divBdr>
      <w:divsChild>
        <w:div w:id="38827611">
          <w:marLeft w:val="0"/>
          <w:marRight w:val="0"/>
          <w:marTop w:val="120"/>
          <w:marBottom w:val="120"/>
          <w:divBdr>
            <w:top w:val="none" w:sz="0" w:space="0" w:color="auto"/>
            <w:left w:val="none" w:sz="0" w:space="0" w:color="auto"/>
            <w:bottom w:val="none" w:sz="0" w:space="0" w:color="auto"/>
            <w:right w:val="none" w:sz="0" w:space="0" w:color="auto"/>
          </w:divBdr>
          <w:divsChild>
            <w:div w:id="1662542468">
              <w:marLeft w:val="0"/>
              <w:marRight w:val="0"/>
              <w:marTop w:val="0"/>
              <w:marBottom w:val="0"/>
              <w:divBdr>
                <w:top w:val="none" w:sz="0" w:space="0" w:color="auto"/>
                <w:left w:val="none" w:sz="0" w:space="0" w:color="auto"/>
                <w:bottom w:val="none" w:sz="0" w:space="0" w:color="auto"/>
                <w:right w:val="none" w:sz="0" w:space="0" w:color="auto"/>
              </w:divBdr>
              <w:divsChild>
                <w:div w:id="99615008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790394857">
      <w:bodyDiv w:val="1"/>
      <w:marLeft w:val="0"/>
      <w:marRight w:val="0"/>
      <w:marTop w:val="0"/>
      <w:marBottom w:val="0"/>
      <w:divBdr>
        <w:top w:val="none" w:sz="0" w:space="0" w:color="auto"/>
        <w:left w:val="none" w:sz="0" w:space="0" w:color="auto"/>
        <w:bottom w:val="none" w:sz="0" w:space="0" w:color="auto"/>
        <w:right w:val="none" w:sz="0" w:space="0" w:color="auto"/>
      </w:divBdr>
    </w:div>
    <w:div w:id="850067813">
      <w:bodyDiv w:val="1"/>
      <w:marLeft w:val="0"/>
      <w:marRight w:val="0"/>
      <w:marTop w:val="0"/>
      <w:marBottom w:val="0"/>
      <w:divBdr>
        <w:top w:val="none" w:sz="0" w:space="0" w:color="auto"/>
        <w:left w:val="none" w:sz="0" w:space="0" w:color="auto"/>
        <w:bottom w:val="none" w:sz="0" w:space="0" w:color="auto"/>
        <w:right w:val="none" w:sz="0" w:space="0" w:color="auto"/>
      </w:divBdr>
    </w:div>
    <w:div w:id="951396937">
      <w:bodyDiv w:val="1"/>
      <w:marLeft w:val="0"/>
      <w:marRight w:val="0"/>
      <w:marTop w:val="0"/>
      <w:marBottom w:val="0"/>
      <w:divBdr>
        <w:top w:val="none" w:sz="0" w:space="0" w:color="auto"/>
        <w:left w:val="none" w:sz="0" w:space="0" w:color="auto"/>
        <w:bottom w:val="none" w:sz="0" w:space="0" w:color="auto"/>
        <w:right w:val="none" w:sz="0" w:space="0" w:color="auto"/>
      </w:divBdr>
    </w:div>
    <w:div w:id="1446121614">
      <w:bodyDiv w:val="1"/>
      <w:marLeft w:val="0"/>
      <w:marRight w:val="0"/>
      <w:marTop w:val="0"/>
      <w:marBottom w:val="0"/>
      <w:divBdr>
        <w:top w:val="none" w:sz="0" w:space="0" w:color="auto"/>
        <w:left w:val="none" w:sz="0" w:space="0" w:color="auto"/>
        <w:bottom w:val="none" w:sz="0" w:space="0" w:color="auto"/>
        <w:right w:val="none" w:sz="0" w:space="0" w:color="auto"/>
      </w:divBdr>
    </w:div>
    <w:div w:id="1492519922">
      <w:bodyDiv w:val="1"/>
      <w:marLeft w:val="0"/>
      <w:marRight w:val="0"/>
      <w:marTop w:val="0"/>
      <w:marBottom w:val="0"/>
      <w:divBdr>
        <w:top w:val="none" w:sz="0" w:space="0" w:color="auto"/>
        <w:left w:val="none" w:sz="0" w:space="0" w:color="auto"/>
        <w:bottom w:val="none" w:sz="0" w:space="0" w:color="auto"/>
        <w:right w:val="none" w:sz="0" w:space="0" w:color="auto"/>
      </w:divBdr>
    </w:div>
    <w:div w:id="1512837849">
      <w:bodyDiv w:val="1"/>
      <w:marLeft w:val="0"/>
      <w:marRight w:val="0"/>
      <w:marTop w:val="0"/>
      <w:marBottom w:val="0"/>
      <w:divBdr>
        <w:top w:val="none" w:sz="0" w:space="0" w:color="auto"/>
        <w:left w:val="none" w:sz="0" w:space="0" w:color="auto"/>
        <w:bottom w:val="none" w:sz="0" w:space="0" w:color="auto"/>
        <w:right w:val="none" w:sz="0" w:space="0" w:color="auto"/>
      </w:divBdr>
      <w:divsChild>
        <w:div w:id="923953203">
          <w:marLeft w:val="0"/>
          <w:marRight w:val="0"/>
          <w:marTop w:val="0"/>
          <w:marBottom w:val="0"/>
          <w:divBdr>
            <w:top w:val="none" w:sz="0" w:space="0" w:color="auto"/>
            <w:left w:val="none" w:sz="0" w:space="0" w:color="auto"/>
            <w:bottom w:val="none" w:sz="0" w:space="0" w:color="auto"/>
            <w:right w:val="none" w:sz="0" w:space="0" w:color="auto"/>
          </w:divBdr>
          <w:divsChild>
            <w:div w:id="1969117548">
              <w:marLeft w:val="0"/>
              <w:marRight w:val="0"/>
              <w:marTop w:val="0"/>
              <w:marBottom w:val="0"/>
              <w:divBdr>
                <w:top w:val="none" w:sz="0" w:space="0" w:color="auto"/>
                <w:left w:val="none" w:sz="0" w:space="0" w:color="auto"/>
                <w:bottom w:val="none" w:sz="0" w:space="0" w:color="auto"/>
                <w:right w:val="none" w:sz="0" w:space="0" w:color="auto"/>
              </w:divBdr>
              <w:divsChild>
                <w:div w:id="1717704989">
                  <w:marLeft w:val="0"/>
                  <w:marRight w:val="0"/>
                  <w:marTop w:val="0"/>
                  <w:marBottom w:val="0"/>
                  <w:divBdr>
                    <w:top w:val="none" w:sz="0" w:space="0" w:color="auto"/>
                    <w:left w:val="none" w:sz="0" w:space="0" w:color="auto"/>
                    <w:bottom w:val="none" w:sz="0" w:space="0" w:color="auto"/>
                    <w:right w:val="none" w:sz="0" w:space="0" w:color="auto"/>
                  </w:divBdr>
                  <w:divsChild>
                    <w:div w:id="1958216106">
                      <w:marLeft w:val="0"/>
                      <w:marRight w:val="0"/>
                      <w:marTop w:val="0"/>
                      <w:marBottom w:val="0"/>
                      <w:divBdr>
                        <w:top w:val="none" w:sz="0" w:space="0" w:color="auto"/>
                        <w:left w:val="none" w:sz="0" w:space="0" w:color="auto"/>
                        <w:bottom w:val="none" w:sz="0" w:space="0" w:color="auto"/>
                        <w:right w:val="none" w:sz="0" w:space="0" w:color="auto"/>
                      </w:divBdr>
                      <w:divsChild>
                        <w:div w:id="103888759">
                          <w:marLeft w:val="0"/>
                          <w:marRight w:val="0"/>
                          <w:marTop w:val="0"/>
                          <w:marBottom w:val="0"/>
                          <w:divBdr>
                            <w:top w:val="none" w:sz="0" w:space="0" w:color="auto"/>
                            <w:left w:val="none" w:sz="0" w:space="0" w:color="auto"/>
                            <w:bottom w:val="none" w:sz="0" w:space="0" w:color="auto"/>
                            <w:right w:val="none" w:sz="0" w:space="0" w:color="auto"/>
                          </w:divBdr>
                          <w:divsChild>
                            <w:div w:id="1048408749">
                              <w:marLeft w:val="-240"/>
                              <w:marRight w:val="-120"/>
                              <w:marTop w:val="0"/>
                              <w:marBottom w:val="0"/>
                              <w:divBdr>
                                <w:top w:val="none" w:sz="0" w:space="0" w:color="auto"/>
                                <w:left w:val="none" w:sz="0" w:space="0" w:color="auto"/>
                                <w:bottom w:val="none" w:sz="0" w:space="0" w:color="auto"/>
                                <w:right w:val="none" w:sz="0" w:space="0" w:color="auto"/>
                              </w:divBdr>
                              <w:divsChild>
                                <w:div w:id="2129398529">
                                  <w:marLeft w:val="0"/>
                                  <w:marRight w:val="0"/>
                                  <w:marTop w:val="0"/>
                                  <w:marBottom w:val="60"/>
                                  <w:divBdr>
                                    <w:top w:val="none" w:sz="0" w:space="0" w:color="auto"/>
                                    <w:left w:val="none" w:sz="0" w:space="0" w:color="auto"/>
                                    <w:bottom w:val="none" w:sz="0" w:space="0" w:color="auto"/>
                                    <w:right w:val="none" w:sz="0" w:space="0" w:color="auto"/>
                                  </w:divBdr>
                                  <w:divsChild>
                                    <w:div w:id="946040780">
                                      <w:marLeft w:val="0"/>
                                      <w:marRight w:val="0"/>
                                      <w:marTop w:val="0"/>
                                      <w:marBottom w:val="0"/>
                                      <w:divBdr>
                                        <w:top w:val="none" w:sz="0" w:space="0" w:color="auto"/>
                                        <w:left w:val="none" w:sz="0" w:space="0" w:color="auto"/>
                                        <w:bottom w:val="none" w:sz="0" w:space="0" w:color="auto"/>
                                        <w:right w:val="none" w:sz="0" w:space="0" w:color="auto"/>
                                      </w:divBdr>
                                      <w:divsChild>
                                        <w:div w:id="2055109088">
                                          <w:marLeft w:val="0"/>
                                          <w:marRight w:val="0"/>
                                          <w:marTop w:val="0"/>
                                          <w:marBottom w:val="0"/>
                                          <w:divBdr>
                                            <w:top w:val="none" w:sz="0" w:space="0" w:color="auto"/>
                                            <w:left w:val="none" w:sz="0" w:space="0" w:color="auto"/>
                                            <w:bottom w:val="none" w:sz="0" w:space="0" w:color="auto"/>
                                            <w:right w:val="none" w:sz="0" w:space="0" w:color="auto"/>
                                          </w:divBdr>
                                          <w:divsChild>
                                            <w:div w:id="1832675645">
                                              <w:marLeft w:val="0"/>
                                              <w:marRight w:val="0"/>
                                              <w:marTop w:val="0"/>
                                              <w:marBottom w:val="0"/>
                                              <w:divBdr>
                                                <w:top w:val="none" w:sz="0" w:space="0" w:color="auto"/>
                                                <w:left w:val="none" w:sz="0" w:space="0" w:color="auto"/>
                                                <w:bottom w:val="none" w:sz="0" w:space="0" w:color="auto"/>
                                                <w:right w:val="none" w:sz="0" w:space="0" w:color="auto"/>
                                              </w:divBdr>
                                              <w:divsChild>
                                                <w:div w:id="182840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0621960">
                          <w:marLeft w:val="0"/>
                          <w:marRight w:val="0"/>
                          <w:marTop w:val="0"/>
                          <w:marBottom w:val="0"/>
                          <w:divBdr>
                            <w:top w:val="none" w:sz="0" w:space="0" w:color="auto"/>
                            <w:left w:val="none" w:sz="0" w:space="0" w:color="auto"/>
                            <w:bottom w:val="none" w:sz="0" w:space="0" w:color="auto"/>
                            <w:right w:val="none" w:sz="0" w:space="0" w:color="auto"/>
                          </w:divBdr>
                          <w:divsChild>
                            <w:div w:id="1671178556">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3729576">
          <w:marLeft w:val="0"/>
          <w:marRight w:val="0"/>
          <w:marTop w:val="0"/>
          <w:marBottom w:val="0"/>
          <w:divBdr>
            <w:top w:val="none" w:sz="0" w:space="0" w:color="auto"/>
            <w:left w:val="none" w:sz="0" w:space="0" w:color="auto"/>
            <w:bottom w:val="none" w:sz="0" w:space="0" w:color="auto"/>
            <w:right w:val="none" w:sz="0" w:space="0" w:color="auto"/>
          </w:divBdr>
          <w:divsChild>
            <w:div w:id="1992371732">
              <w:marLeft w:val="0"/>
              <w:marRight w:val="0"/>
              <w:marTop w:val="0"/>
              <w:marBottom w:val="0"/>
              <w:divBdr>
                <w:top w:val="none" w:sz="0" w:space="0" w:color="auto"/>
                <w:left w:val="none" w:sz="0" w:space="0" w:color="auto"/>
                <w:bottom w:val="none" w:sz="0" w:space="0" w:color="auto"/>
                <w:right w:val="none" w:sz="0" w:space="0" w:color="auto"/>
              </w:divBdr>
              <w:divsChild>
                <w:div w:id="344669591">
                  <w:marLeft w:val="0"/>
                  <w:marRight w:val="0"/>
                  <w:marTop w:val="0"/>
                  <w:marBottom w:val="0"/>
                  <w:divBdr>
                    <w:top w:val="none" w:sz="0" w:space="0" w:color="auto"/>
                    <w:left w:val="none" w:sz="0" w:space="0" w:color="auto"/>
                    <w:bottom w:val="none" w:sz="0" w:space="0" w:color="auto"/>
                    <w:right w:val="none" w:sz="0" w:space="0" w:color="auto"/>
                  </w:divBdr>
                  <w:divsChild>
                    <w:div w:id="2049722917">
                      <w:marLeft w:val="0"/>
                      <w:marRight w:val="0"/>
                      <w:marTop w:val="0"/>
                      <w:marBottom w:val="0"/>
                      <w:divBdr>
                        <w:top w:val="none" w:sz="0" w:space="0" w:color="auto"/>
                        <w:left w:val="none" w:sz="0" w:space="0" w:color="auto"/>
                        <w:bottom w:val="none" w:sz="0" w:space="0" w:color="auto"/>
                        <w:right w:val="none" w:sz="0" w:space="0" w:color="auto"/>
                      </w:divBdr>
                      <w:divsChild>
                        <w:div w:id="80028754">
                          <w:marLeft w:val="0"/>
                          <w:marRight w:val="0"/>
                          <w:marTop w:val="0"/>
                          <w:marBottom w:val="0"/>
                          <w:divBdr>
                            <w:top w:val="none" w:sz="0" w:space="0" w:color="auto"/>
                            <w:left w:val="none" w:sz="0" w:space="0" w:color="auto"/>
                            <w:bottom w:val="none" w:sz="0" w:space="0" w:color="auto"/>
                            <w:right w:val="none" w:sz="0" w:space="0" w:color="auto"/>
                          </w:divBdr>
                          <w:divsChild>
                            <w:div w:id="1673676716">
                              <w:marLeft w:val="0"/>
                              <w:marRight w:val="120"/>
                              <w:marTop w:val="0"/>
                              <w:marBottom w:val="0"/>
                              <w:divBdr>
                                <w:top w:val="none" w:sz="0" w:space="0" w:color="auto"/>
                                <w:left w:val="none" w:sz="0" w:space="0" w:color="auto"/>
                                <w:bottom w:val="none" w:sz="0" w:space="0" w:color="auto"/>
                                <w:right w:val="none" w:sz="0" w:space="0" w:color="auto"/>
                              </w:divBdr>
                              <w:divsChild>
                                <w:div w:id="194854876">
                                  <w:marLeft w:val="-300"/>
                                  <w:marRight w:val="0"/>
                                  <w:marTop w:val="0"/>
                                  <w:marBottom w:val="0"/>
                                  <w:divBdr>
                                    <w:top w:val="none" w:sz="0" w:space="0" w:color="auto"/>
                                    <w:left w:val="none" w:sz="0" w:space="0" w:color="auto"/>
                                    <w:bottom w:val="none" w:sz="0" w:space="0" w:color="auto"/>
                                    <w:right w:val="none" w:sz="0" w:space="0" w:color="auto"/>
                                  </w:divBdr>
                                </w:div>
                              </w:divsChild>
                            </w:div>
                            <w:div w:id="429667889">
                              <w:marLeft w:val="-240"/>
                              <w:marRight w:val="-120"/>
                              <w:marTop w:val="0"/>
                              <w:marBottom w:val="0"/>
                              <w:divBdr>
                                <w:top w:val="none" w:sz="0" w:space="0" w:color="auto"/>
                                <w:left w:val="none" w:sz="0" w:space="0" w:color="auto"/>
                                <w:bottom w:val="none" w:sz="0" w:space="0" w:color="auto"/>
                                <w:right w:val="none" w:sz="0" w:space="0" w:color="auto"/>
                              </w:divBdr>
                              <w:divsChild>
                                <w:div w:id="183329563">
                                  <w:marLeft w:val="0"/>
                                  <w:marRight w:val="0"/>
                                  <w:marTop w:val="0"/>
                                  <w:marBottom w:val="60"/>
                                  <w:divBdr>
                                    <w:top w:val="none" w:sz="0" w:space="0" w:color="auto"/>
                                    <w:left w:val="none" w:sz="0" w:space="0" w:color="auto"/>
                                    <w:bottom w:val="none" w:sz="0" w:space="0" w:color="auto"/>
                                    <w:right w:val="none" w:sz="0" w:space="0" w:color="auto"/>
                                  </w:divBdr>
                                  <w:divsChild>
                                    <w:div w:id="398133045">
                                      <w:marLeft w:val="0"/>
                                      <w:marRight w:val="0"/>
                                      <w:marTop w:val="0"/>
                                      <w:marBottom w:val="0"/>
                                      <w:divBdr>
                                        <w:top w:val="none" w:sz="0" w:space="0" w:color="auto"/>
                                        <w:left w:val="none" w:sz="0" w:space="0" w:color="auto"/>
                                        <w:bottom w:val="none" w:sz="0" w:space="0" w:color="auto"/>
                                        <w:right w:val="none" w:sz="0" w:space="0" w:color="auto"/>
                                      </w:divBdr>
                                      <w:divsChild>
                                        <w:div w:id="1087309224">
                                          <w:marLeft w:val="0"/>
                                          <w:marRight w:val="0"/>
                                          <w:marTop w:val="0"/>
                                          <w:marBottom w:val="0"/>
                                          <w:divBdr>
                                            <w:top w:val="none" w:sz="0" w:space="0" w:color="auto"/>
                                            <w:left w:val="none" w:sz="0" w:space="0" w:color="auto"/>
                                            <w:bottom w:val="none" w:sz="0" w:space="0" w:color="auto"/>
                                            <w:right w:val="none" w:sz="0" w:space="0" w:color="auto"/>
                                          </w:divBdr>
                                          <w:divsChild>
                                            <w:div w:id="48773903">
                                              <w:marLeft w:val="0"/>
                                              <w:marRight w:val="0"/>
                                              <w:marTop w:val="0"/>
                                              <w:marBottom w:val="0"/>
                                              <w:divBdr>
                                                <w:top w:val="none" w:sz="0" w:space="0" w:color="auto"/>
                                                <w:left w:val="none" w:sz="0" w:space="0" w:color="auto"/>
                                                <w:bottom w:val="none" w:sz="0" w:space="0" w:color="auto"/>
                                                <w:right w:val="none" w:sz="0" w:space="0" w:color="auto"/>
                                              </w:divBdr>
                                              <w:divsChild>
                                                <w:div w:id="97098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63097598">
          <w:marLeft w:val="0"/>
          <w:marRight w:val="0"/>
          <w:marTop w:val="0"/>
          <w:marBottom w:val="0"/>
          <w:divBdr>
            <w:top w:val="none" w:sz="0" w:space="0" w:color="auto"/>
            <w:left w:val="none" w:sz="0" w:space="0" w:color="auto"/>
            <w:bottom w:val="none" w:sz="0" w:space="0" w:color="auto"/>
            <w:right w:val="none" w:sz="0" w:space="0" w:color="auto"/>
          </w:divBdr>
          <w:divsChild>
            <w:div w:id="1113941342">
              <w:marLeft w:val="0"/>
              <w:marRight w:val="0"/>
              <w:marTop w:val="0"/>
              <w:marBottom w:val="0"/>
              <w:divBdr>
                <w:top w:val="none" w:sz="0" w:space="0" w:color="auto"/>
                <w:left w:val="none" w:sz="0" w:space="0" w:color="auto"/>
                <w:bottom w:val="none" w:sz="0" w:space="0" w:color="auto"/>
                <w:right w:val="none" w:sz="0" w:space="0" w:color="auto"/>
              </w:divBdr>
              <w:divsChild>
                <w:div w:id="253782362">
                  <w:marLeft w:val="0"/>
                  <w:marRight w:val="0"/>
                  <w:marTop w:val="0"/>
                  <w:marBottom w:val="0"/>
                  <w:divBdr>
                    <w:top w:val="none" w:sz="0" w:space="0" w:color="auto"/>
                    <w:left w:val="none" w:sz="0" w:space="0" w:color="auto"/>
                    <w:bottom w:val="none" w:sz="0" w:space="0" w:color="auto"/>
                    <w:right w:val="none" w:sz="0" w:space="0" w:color="auto"/>
                  </w:divBdr>
                  <w:divsChild>
                    <w:div w:id="59792120">
                      <w:marLeft w:val="0"/>
                      <w:marRight w:val="0"/>
                      <w:marTop w:val="0"/>
                      <w:marBottom w:val="0"/>
                      <w:divBdr>
                        <w:top w:val="none" w:sz="0" w:space="0" w:color="auto"/>
                        <w:left w:val="none" w:sz="0" w:space="0" w:color="auto"/>
                        <w:bottom w:val="none" w:sz="0" w:space="0" w:color="auto"/>
                        <w:right w:val="none" w:sz="0" w:space="0" w:color="auto"/>
                      </w:divBdr>
                      <w:divsChild>
                        <w:div w:id="73824665">
                          <w:marLeft w:val="0"/>
                          <w:marRight w:val="0"/>
                          <w:marTop w:val="0"/>
                          <w:marBottom w:val="0"/>
                          <w:divBdr>
                            <w:top w:val="none" w:sz="0" w:space="0" w:color="auto"/>
                            <w:left w:val="none" w:sz="0" w:space="0" w:color="auto"/>
                            <w:bottom w:val="none" w:sz="0" w:space="0" w:color="auto"/>
                            <w:right w:val="none" w:sz="0" w:space="0" w:color="auto"/>
                          </w:divBdr>
                          <w:divsChild>
                            <w:div w:id="109009613">
                              <w:marLeft w:val="0"/>
                              <w:marRight w:val="120"/>
                              <w:marTop w:val="0"/>
                              <w:marBottom w:val="0"/>
                              <w:divBdr>
                                <w:top w:val="none" w:sz="0" w:space="0" w:color="auto"/>
                                <w:left w:val="none" w:sz="0" w:space="0" w:color="auto"/>
                                <w:bottom w:val="none" w:sz="0" w:space="0" w:color="auto"/>
                                <w:right w:val="none" w:sz="0" w:space="0" w:color="auto"/>
                              </w:divBdr>
                              <w:divsChild>
                                <w:div w:id="436944096">
                                  <w:marLeft w:val="-300"/>
                                  <w:marRight w:val="0"/>
                                  <w:marTop w:val="0"/>
                                  <w:marBottom w:val="0"/>
                                  <w:divBdr>
                                    <w:top w:val="none" w:sz="0" w:space="0" w:color="auto"/>
                                    <w:left w:val="none" w:sz="0" w:space="0" w:color="auto"/>
                                    <w:bottom w:val="none" w:sz="0" w:space="0" w:color="auto"/>
                                    <w:right w:val="none" w:sz="0" w:space="0" w:color="auto"/>
                                  </w:divBdr>
                                </w:div>
                              </w:divsChild>
                            </w:div>
                            <w:div w:id="1517621299">
                              <w:marLeft w:val="-240"/>
                              <w:marRight w:val="-120"/>
                              <w:marTop w:val="0"/>
                              <w:marBottom w:val="0"/>
                              <w:divBdr>
                                <w:top w:val="none" w:sz="0" w:space="0" w:color="auto"/>
                                <w:left w:val="none" w:sz="0" w:space="0" w:color="auto"/>
                                <w:bottom w:val="none" w:sz="0" w:space="0" w:color="auto"/>
                                <w:right w:val="none" w:sz="0" w:space="0" w:color="auto"/>
                              </w:divBdr>
                              <w:divsChild>
                                <w:div w:id="954292633">
                                  <w:marLeft w:val="0"/>
                                  <w:marRight w:val="0"/>
                                  <w:marTop w:val="0"/>
                                  <w:marBottom w:val="60"/>
                                  <w:divBdr>
                                    <w:top w:val="none" w:sz="0" w:space="0" w:color="auto"/>
                                    <w:left w:val="none" w:sz="0" w:space="0" w:color="auto"/>
                                    <w:bottom w:val="none" w:sz="0" w:space="0" w:color="auto"/>
                                    <w:right w:val="none" w:sz="0" w:space="0" w:color="auto"/>
                                  </w:divBdr>
                                  <w:divsChild>
                                    <w:div w:id="557864364">
                                      <w:marLeft w:val="0"/>
                                      <w:marRight w:val="0"/>
                                      <w:marTop w:val="0"/>
                                      <w:marBottom w:val="0"/>
                                      <w:divBdr>
                                        <w:top w:val="none" w:sz="0" w:space="0" w:color="auto"/>
                                        <w:left w:val="none" w:sz="0" w:space="0" w:color="auto"/>
                                        <w:bottom w:val="none" w:sz="0" w:space="0" w:color="auto"/>
                                        <w:right w:val="none" w:sz="0" w:space="0" w:color="auto"/>
                                      </w:divBdr>
                                      <w:divsChild>
                                        <w:div w:id="385958367">
                                          <w:marLeft w:val="0"/>
                                          <w:marRight w:val="0"/>
                                          <w:marTop w:val="0"/>
                                          <w:marBottom w:val="0"/>
                                          <w:divBdr>
                                            <w:top w:val="none" w:sz="0" w:space="0" w:color="auto"/>
                                            <w:left w:val="none" w:sz="0" w:space="0" w:color="auto"/>
                                            <w:bottom w:val="none" w:sz="0" w:space="0" w:color="auto"/>
                                            <w:right w:val="none" w:sz="0" w:space="0" w:color="auto"/>
                                          </w:divBdr>
                                          <w:divsChild>
                                            <w:div w:id="360666979">
                                              <w:marLeft w:val="0"/>
                                              <w:marRight w:val="0"/>
                                              <w:marTop w:val="0"/>
                                              <w:marBottom w:val="0"/>
                                              <w:divBdr>
                                                <w:top w:val="none" w:sz="0" w:space="0" w:color="auto"/>
                                                <w:left w:val="none" w:sz="0" w:space="0" w:color="auto"/>
                                                <w:bottom w:val="none" w:sz="0" w:space="0" w:color="auto"/>
                                                <w:right w:val="none" w:sz="0" w:space="0" w:color="auto"/>
                                              </w:divBdr>
                                              <w:divsChild>
                                                <w:div w:id="18613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38414075">
          <w:marLeft w:val="0"/>
          <w:marRight w:val="0"/>
          <w:marTop w:val="0"/>
          <w:marBottom w:val="0"/>
          <w:divBdr>
            <w:top w:val="none" w:sz="0" w:space="0" w:color="auto"/>
            <w:left w:val="none" w:sz="0" w:space="0" w:color="auto"/>
            <w:bottom w:val="none" w:sz="0" w:space="0" w:color="auto"/>
            <w:right w:val="none" w:sz="0" w:space="0" w:color="auto"/>
          </w:divBdr>
          <w:divsChild>
            <w:div w:id="1359508509">
              <w:marLeft w:val="0"/>
              <w:marRight w:val="0"/>
              <w:marTop w:val="0"/>
              <w:marBottom w:val="0"/>
              <w:divBdr>
                <w:top w:val="none" w:sz="0" w:space="0" w:color="auto"/>
                <w:left w:val="none" w:sz="0" w:space="0" w:color="auto"/>
                <w:bottom w:val="none" w:sz="0" w:space="0" w:color="auto"/>
                <w:right w:val="none" w:sz="0" w:space="0" w:color="auto"/>
              </w:divBdr>
              <w:divsChild>
                <w:div w:id="1162161531">
                  <w:marLeft w:val="0"/>
                  <w:marRight w:val="0"/>
                  <w:marTop w:val="0"/>
                  <w:marBottom w:val="0"/>
                  <w:divBdr>
                    <w:top w:val="none" w:sz="0" w:space="0" w:color="auto"/>
                    <w:left w:val="none" w:sz="0" w:space="0" w:color="auto"/>
                    <w:bottom w:val="none" w:sz="0" w:space="0" w:color="auto"/>
                    <w:right w:val="none" w:sz="0" w:space="0" w:color="auto"/>
                  </w:divBdr>
                  <w:divsChild>
                    <w:div w:id="245657379">
                      <w:marLeft w:val="0"/>
                      <w:marRight w:val="0"/>
                      <w:marTop w:val="0"/>
                      <w:marBottom w:val="0"/>
                      <w:divBdr>
                        <w:top w:val="none" w:sz="0" w:space="0" w:color="auto"/>
                        <w:left w:val="none" w:sz="0" w:space="0" w:color="auto"/>
                        <w:bottom w:val="none" w:sz="0" w:space="0" w:color="auto"/>
                        <w:right w:val="none" w:sz="0" w:space="0" w:color="auto"/>
                      </w:divBdr>
                      <w:divsChild>
                        <w:div w:id="1581331150">
                          <w:marLeft w:val="0"/>
                          <w:marRight w:val="0"/>
                          <w:marTop w:val="0"/>
                          <w:marBottom w:val="0"/>
                          <w:divBdr>
                            <w:top w:val="none" w:sz="0" w:space="0" w:color="auto"/>
                            <w:left w:val="none" w:sz="0" w:space="0" w:color="auto"/>
                            <w:bottom w:val="none" w:sz="0" w:space="0" w:color="auto"/>
                            <w:right w:val="none" w:sz="0" w:space="0" w:color="auto"/>
                          </w:divBdr>
                          <w:divsChild>
                            <w:div w:id="1051073578">
                              <w:marLeft w:val="0"/>
                              <w:marRight w:val="120"/>
                              <w:marTop w:val="0"/>
                              <w:marBottom w:val="0"/>
                              <w:divBdr>
                                <w:top w:val="none" w:sz="0" w:space="0" w:color="auto"/>
                                <w:left w:val="none" w:sz="0" w:space="0" w:color="auto"/>
                                <w:bottom w:val="none" w:sz="0" w:space="0" w:color="auto"/>
                                <w:right w:val="none" w:sz="0" w:space="0" w:color="auto"/>
                              </w:divBdr>
                              <w:divsChild>
                                <w:div w:id="1666204114">
                                  <w:marLeft w:val="-300"/>
                                  <w:marRight w:val="0"/>
                                  <w:marTop w:val="0"/>
                                  <w:marBottom w:val="0"/>
                                  <w:divBdr>
                                    <w:top w:val="none" w:sz="0" w:space="0" w:color="auto"/>
                                    <w:left w:val="none" w:sz="0" w:space="0" w:color="auto"/>
                                    <w:bottom w:val="none" w:sz="0" w:space="0" w:color="auto"/>
                                    <w:right w:val="none" w:sz="0" w:space="0" w:color="auto"/>
                                  </w:divBdr>
                                </w:div>
                              </w:divsChild>
                            </w:div>
                            <w:div w:id="1627010134">
                              <w:marLeft w:val="-240"/>
                              <w:marRight w:val="-120"/>
                              <w:marTop w:val="0"/>
                              <w:marBottom w:val="0"/>
                              <w:divBdr>
                                <w:top w:val="none" w:sz="0" w:space="0" w:color="auto"/>
                                <w:left w:val="none" w:sz="0" w:space="0" w:color="auto"/>
                                <w:bottom w:val="none" w:sz="0" w:space="0" w:color="auto"/>
                                <w:right w:val="none" w:sz="0" w:space="0" w:color="auto"/>
                              </w:divBdr>
                              <w:divsChild>
                                <w:div w:id="1808012969">
                                  <w:marLeft w:val="0"/>
                                  <w:marRight w:val="0"/>
                                  <w:marTop w:val="0"/>
                                  <w:marBottom w:val="60"/>
                                  <w:divBdr>
                                    <w:top w:val="none" w:sz="0" w:space="0" w:color="auto"/>
                                    <w:left w:val="none" w:sz="0" w:space="0" w:color="auto"/>
                                    <w:bottom w:val="none" w:sz="0" w:space="0" w:color="auto"/>
                                    <w:right w:val="none" w:sz="0" w:space="0" w:color="auto"/>
                                  </w:divBdr>
                                  <w:divsChild>
                                    <w:div w:id="338852478">
                                      <w:marLeft w:val="0"/>
                                      <w:marRight w:val="0"/>
                                      <w:marTop w:val="0"/>
                                      <w:marBottom w:val="0"/>
                                      <w:divBdr>
                                        <w:top w:val="none" w:sz="0" w:space="0" w:color="auto"/>
                                        <w:left w:val="none" w:sz="0" w:space="0" w:color="auto"/>
                                        <w:bottom w:val="none" w:sz="0" w:space="0" w:color="auto"/>
                                        <w:right w:val="none" w:sz="0" w:space="0" w:color="auto"/>
                                      </w:divBdr>
                                      <w:divsChild>
                                        <w:div w:id="776752494">
                                          <w:marLeft w:val="0"/>
                                          <w:marRight w:val="0"/>
                                          <w:marTop w:val="0"/>
                                          <w:marBottom w:val="0"/>
                                          <w:divBdr>
                                            <w:top w:val="none" w:sz="0" w:space="0" w:color="auto"/>
                                            <w:left w:val="none" w:sz="0" w:space="0" w:color="auto"/>
                                            <w:bottom w:val="none" w:sz="0" w:space="0" w:color="auto"/>
                                            <w:right w:val="none" w:sz="0" w:space="0" w:color="auto"/>
                                          </w:divBdr>
                                          <w:divsChild>
                                            <w:div w:id="846678763">
                                              <w:marLeft w:val="0"/>
                                              <w:marRight w:val="0"/>
                                              <w:marTop w:val="0"/>
                                              <w:marBottom w:val="0"/>
                                              <w:divBdr>
                                                <w:top w:val="none" w:sz="0" w:space="0" w:color="auto"/>
                                                <w:left w:val="none" w:sz="0" w:space="0" w:color="auto"/>
                                                <w:bottom w:val="none" w:sz="0" w:space="0" w:color="auto"/>
                                                <w:right w:val="none" w:sz="0" w:space="0" w:color="auto"/>
                                              </w:divBdr>
                                              <w:divsChild>
                                                <w:div w:id="36244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65865237">
          <w:marLeft w:val="0"/>
          <w:marRight w:val="0"/>
          <w:marTop w:val="0"/>
          <w:marBottom w:val="0"/>
          <w:divBdr>
            <w:top w:val="none" w:sz="0" w:space="0" w:color="auto"/>
            <w:left w:val="none" w:sz="0" w:space="0" w:color="auto"/>
            <w:bottom w:val="none" w:sz="0" w:space="0" w:color="auto"/>
            <w:right w:val="none" w:sz="0" w:space="0" w:color="auto"/>
          </w:divBdr>
          <w:divsChild>
            <w:div w:id="1278296850">
              <w:marLeft w:val="0"/>
              <w:marRight w:val="0"/>
              <w:marTop w:val="0"/>
              <w:marBottom w:val="240"/>
              <w:divBdr>
                <w:top w:val="none" w:sz="0" w:space="0" w:color="auto"/>
                <w:left w:val="none" w:sz="0" w:space="0" w:color="auto"/>
                <w:bottom w:val="none" w:sz="0" w:space="0" w:color="auto"/>
                <w:right w:val="none" w:sz="0" w:space="0" w:color="auto"/>
              </w:divBdr>
              <w:divsChild>
                <w:div w:id="1813669176">
                  <w:marLeft w:val="0"/>
                  <w:marRight w:val="0"/>
                  <w:marTop w:val="0"/>
                  <w:marBottom w:val="0"/>
                  <w:divBdr>
                    <w:top w:val="none" w:sz="0" w:space="0" w:color="auto"/>
                    <w:left w:val="none" w:sz="0" w:space="0" w:color="auto"/>
                    <w:bottom w:val="none" w:sz="0" w:space="0" w:color="auto"/>
                    <w:right w:val="none" w:sz="0" w:space="0" w:color="auto"/>
                  </w:divBdr>
                  <w:divsChild>
                    <w:div w:id="1218740089">
                      <w:marLeft w:val="0"/>
                      <w:marRight w:val="0"/>
                      <w:marTop w:val="0"/>
                      <w:marBottom w:val="0"/>
                      <w:divBdr>
                        <w:top w:val="none" w:sz="0" w:space="0" w:color="auto"/>
                        <w:left w:val="none" w:sz="0" w:space="0" w:color="auto"/>
                        <w:bottom w:val="none" w:sz="0" w:space="0" w:color="auto"/>
                        <w:right w:val="none" w:sz="0" w:space="0" w:color="auto"/>
                      </w:divBdr>
                      <w:divsChild>
                        <w:div w:id="407925313">
                          <w:marLeft w:val="0"/>
                          <w:marRight w:val="0"/>
                          <w:marTop w:val="0"/>
                          <w:marBottom w:val="0"/>
                          <w:divBdr>
                            <w:top w:val="none" w:sz="0" w:space="0" w:color="auto"/>
                            <w:left w:val="none" w:sz="0" w:space="0" w:color="auto"/>
                            <w:bottom w:val="none" w:sz="0" w:space="0" w:color="auto"/>
                            <w:right w:val="none" w:sz="0" w:space="0" w:color="auto"/>
                          </w:divBdr>
                          <w:divsChild>
                            <w:div w:id="718942935">
                              <w:marLeft w:val="0"/>
                              <w:marRight w:val="120"/>
                              <w:marTop w:val="0"/>
                              <w:marBottom w:val="0"/>
                              <w:divBdr>
                                <w:top w:val="none" w:sz="0" w:space="0" w:color="auto"/>
                                <w:left w:val="none" w:sz="0" w:space="0" w:color="auto"/>
                                <w:bottom w:val="none" w:sz="0" w:space="0" w:color="auto"/>
                                <w:right w:val="none" w:sz="0" w:space="0" w:color="auto"/>
                              </w:divBdr>
                              <w:divsChild>
                                <w:div w:id="29772319">
                                  <w:marLeft w:val="-300"/>
                                  <w:marRight w:val="0"/>
                                  <w:marTop w:val="0"/>
                                  <w:marBottom w:val="0"/>
                                  <w:divBdr>
                                    <w:top w:val="none" w:sz="0" w:space="0" w:color="auto"/>
                                    <w:left w:val="none" w:sz="0" w:space="0" w:color="auto"/>
                                    <w:bottom w:val="none" w:sz="0" w:space="0" w:color="auto"/>
                                    <w:right w:val="none" w:sz="0" w:space="0" w:color="auto"/>
                                  </w:divBdr>
                                </w:div>
                              </w:divsChild>
                            </w:div>
                            <w:div w:id="1202978930">
                              <w:marLeft w:val="-240"/>
                              <w:marRight w:val="-120"/>
                              <w:marTop w:val="0"/>
                              <w:marBottom w:val="0"/>
                              <w:divBdr>
                                <w:top w:val="none" w:sz="0" w:space="0" w:color="auto"/>
                                <w:left w:val="none" w:sz="0" w:space="0" w:color="auto"/>
                                <w:bottom w:val="none" w:sz="0" w:space="0" w:color="auto"/>
                                <w:right w:val="none" w:sz="0" w:space="0" w:color="auto"/>
                              </w:divBdr>
                              <w:divsChild>
                                <w:div w:id="1354914337">
                                  <w:marLeft w:val="0"/>
                                  <w:marRight w:val="0"/>
                                  <w:marTop w:val="0"/>
                                  <w:marBottom w:val="60"/>
                                  <w:divBdr>
                                    <w:top w:val="none" w:sz="0" w:space="0" w:color="auto"/>
                                    <w:left w:val="none" w:sz="0" w:space="0" w:color="auto"/>
                                    <w:bottom w:val="none" w:sz="0" w:space="0" w:color="auto"/>
                                    <w:right w:val="none" w:sz="0" w:space="0" w:color="auto"/>
                                  </w:divBdr>
                                  <w:divsChild>
                                    <w:div w:id="563223679">
                                      <w:marLeft w:val="0"/>
                                      <w:marRight w:val="0"/>
                                      <w:marTop w:val="0"/>
                                      <w:marBottom w:val="0"/>
                                      <w:divBdr>
                                        <w:top w:val="none" w:sz="0" w:space="0" w:color="auto"/>
                                        <w:left w:val="none" w:sz="0" w:space="0" w:color="auto"/>
                                        <w:bottom w:val="none" w:sz="0" w:space="0" w:color="auto"/>
                                        <w:right w:val="none" w:sz="0" w:space="0" w:color="auto"/>
                                      </w:divBdr>
                                      <w:divsChild>
                                        <w:div w:id="1712264057">
                                          <w:marLeft w:val="0"/>
                                          <w:marRight w:val="0"/>
                                          <w:marTop w:val="0"/>
                                          <w:marBottom w:val="0"/>
                                          <w:divBdr>
                                            <w:top w:val="none" w:sz="0" w:space="0" w:color="auto"/>
                                            <w:left w:val="none" w:sz="0" w:space="0" w:color="auto"/>
                                            <w:bottom w:val="none" w:sz="0" w:space="0" w:color="auto"/>
                                            <w:right w:val="none" w:sz="0" w:space="0" w:color="auto"/>
                                          </w:divBdr>
                                          <w:divsChild>
                                            <w:div w:id="1253201001">
                                              <w:marLeft w:val="0"/>
                                              <w:marRight w:val="0"/>
                                              <w:marTop w:val="0"/>
                                              <w:marBottom w:val="0"/>
                                              <w:divBdr>
                                                <w:top w:val="none" w:sz="0" w:space="0" w:color="auto"/>
                                                <w:left w:val="none" w:sz="0" w:space="0" w:color="auto"/>
                                                <w:bottom w:val="none" w:sz="0" w:space="0" w:color="auto"/>
                                                <w:right w:val="none" w:sz="0" w:space="0" w:color="auto"/>
                                              </w:divBdr>
                                              <w:divsChild>
                                                <w:div w:id="2026129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75980634">
      <w:bodyDiv w:val="1"/>
      <w:marLeft w:val="0"/>
      <w:marRight w:val="0"/>
      <w:marTop w:val="0"/>
      <w:marBottom w:val="0"/>
      <w:divBdr>
        <w:top w:val="none" w:sz="0" w:space="0" w:color="auto"/>
        <w:left w:val="none" w:sz="0" w:space="0" w:color="auto"/>
        <w:bottom w:val="none" w:sz="0" w:space="0" w:color="auto"/>
        <w:right w:val="none" w:sz="0" w:space="0" w:color="auto"/>
      </w:divBdr>
    </w:div>
    <w:div w:id="1791318808">
      <w:bodyDiv w:val="1"/>
      <w:marLeft w:val="0"/>
      <w:marRight w:val="0"/>
      <w:marTop w:val="0"/>
      <w:marBottom w:val="0"/>
      <w:divBdr>
        <w:top w:val="none" w:sz="0" w:space="0" w:color="auto"/>
        <w:left w:val="none" w:sz="0" w:space="0" w:color="auto"/>
        <w:bottom w:val="none" w:sz="0" w:space="0" w:color="auto"/>
        <w:right w:val="none" w:sz="0" w:space="0" w:color="auto"/>
      </w:divBdr>
    </w:div>
    <w:div w:id="1999264904">
      <w:bodyDiv w:val="1"/>
      <w:marLeft w:val="0"/>
      <w:marRight w:val="0"/>
      <w:marTop w:val="0"/>
      <w:marBottom w:val="0"/>
      <w:divBdr>
        <w:top w:val="none" w:sz="0" w:space="0" w:color="auto"/>
        <w:left w:val="none" w:sz="0" w:space="0" w:color="auto"/>
        <w:bottom w:val="none" w:sz="0" w:space="0" w:color="auto"/>
        <w:right w:val="none" w:sz="0" w:space="0" w:color="auto"/>
      </w:divBdr>
    </w:div>
    <w:div w:id="2059354924">
      <w:bodyDiv w:val="1"/>
      <w:marLeft w:val="0"/>
      <w:marRight w:val="0"/>
      <w:marTop w:val="0"/>
      <w:marBottom w:val="0"/>
      <w:divBdr>
        <w:top w:val="none" w:sz="0" w:space="0" w:color="auto"/>
        <w:left w:val="none" w:sz="0" w:space="0" w:color="auto"/>
        <w:bottom w:val="none" w:sz="0" w:space="0" w:color="auto"/>
        <w:right w:val="none" w:sz="0" w:space="0" w:color="auto"/>
      </w:divBdr>
      <w:divsChild>
        <w:div w:id="2007635259">
          <w:marLeft w:val="0"/>
          <w:marRight w:val="0"/>
          <w:marTop w:val="120"/>
          <w:marBottom w:val="120"/>
          <w:divBdr>
            <w:top w:val="none" w:sz="0" w:space="0" w:color="auto"/>
            <w:left w:val="none" w:sz="0" w:space="0" w:color="auto"/>
            <w:bottom w:val="none" w:sz="0" w:space="0" w:color="auto"/>
            <w:right w:val="none" w:sz="0" w:space="0" w:color="auto"/>
          </w:divBdr>
          <w:divsChild>
            <w:div w:id="376046395">
              <w:marLeft w:val="0"/>
              <w:marRight w:val="0"/>
              <w:marTop w:val="0"/>
              <w:marBottom w:val="0"/>
              <w:divBdr>
                <w:top w:val="none" w:sz="0" w:space="0" w:color="auto"/>
                <w:left w:val="none" w:sz="0" w:space="0" w:color="auto"/>
                <w:bottom w:val="none" w:sz="0" w:space="0" w:color="auto"/>
                <w:right w:val="none" w:sz="0" w:space="0" w:color="auto"/>
              </w:divBdr>
              <w:divsChild>
                <w:div w:id="88933979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microsoft.com/office/2018/08/relationships/commentsExtensible" Target="commentsExtensible.xml"/><Relationship Id="rId18" Type="http://schemas.openxmlformats.org/officeDocument/2006/relationships/image" Target="media/image6.svg"/><Relationship Id="rId26" Type="http://schemas.openxmlformats.org/officeDocument/2006/relationships/hyperlink" Target="https://drive.google.com/drive/folders/14rJclN97hZqe6bmGkTjnvPaDBBIF4v5w?usp=sharing" TargetMode="External"/><Relationship Id="rId39" Type="http://schemas.openxmlformats.org/officeDocument/2006/relationships/diagramLayout" Target="diagrams/layout3.xml"/><Relationship Id="rId21" Type="http://schemas.openxmlformats.org/officeDocument/2006/relationships/image" Target="media/image9.svg"/><Relationship Id="rId34" Type="http://schemas.openxmlformats.org/officeDocument/2006/relationships/diagramLayout" Target="diagrams/layout2.xml"/><Relationship Id="rId42" Type="http://schemas.microsoft.com/office/2007/relationships/diagramDrawing" Target="diagrams/drawing3.xml"/><Relationship Id="rId47" Type="http://schemas.microsoft.com/office/2007/relationships/diagramDrawing" Target="diagrams/drawing4.xml"/><Relationship Id="rId50" Type="http://schemas.microsoft.com/office/2011/relationships/people" Target="peop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svg"/><Relationship Id="rId29" Type="http://schemas.openxmlformats.org/officeDocument/2006/relationships/diagramLayout" Target="diagrams/layout1.xml"/><Relationship Id="rId11" Type="http://schemas.microsoft.com/office/2011/relationships/commentsExtended" Target="commentsExtended.xml"/><Relationship Id="rId24" Type="http://schemas.openxmlformats.org/officeDocument/2006/relationships/image" Target="media/image12.jpeg"/><Relationship Id="rId32" Type="http://schemas.microsoft.com/office/2007/relationships/diagramDrawing" Target="diagrams/drawing1.xml"/><Relationship Id="rId37" Type="http://schemas.microsoft.com/office/2007/relationships/diagramDrawing" Target="diagrams/drawing2.xml"/><Relationship Id="rId40" Type="http://schemas.openxmlformats.org/officeDocument/2006/relationships/diagramQuickStyle" Target="diagrams/quickStyle3.xml"/><Relationship Id="rId45" Type="http://schemas.openxmlformats.org/officeDocument/2006/relationships/diagramQuickStyle" Target="diagrams/quickStyle4.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svg"/><Relationship Id="rId28" Type="http://schemas.openxmlformats.org/officeDocument/2006/relationships/diagramData" Target="diagrams/data1.xml"/><Relationship Id="rId36" Type="http://schemas.openxmlformats.org/officeDocument/2006/relationships/diagramColors" Target="diagrams/colors2.xml"/><Relationship Id="rId49" Type="http://schemas.openxmlformats.org/officeDocument/2006/relationships/fontTable" Target="fontTable.xml"/><Relationship Id="rId10" Type="http://schemas.openxmlformats.org/officeDocument/2006/relationships/comments" Target="comments.xml"/><Relationship Id="rId19" Type="http://schemas.openxmlformats.org/officeDocument/2006/relationships/image" Target="media/image7.jpeg"/><Relationship Id="rId31" Type="http://schemas.openxmlformats.org/officeDocument/2006/relationships/diagramColors" Target="diagrams/colors1.xml"/><Relationship Id="rId44" Type="http://schemas.openxmlformats.org/officeDocument/2006/relationships/diagramLayout" Target="diagrams/layout4.xml"/><Relationship Id="rId4" Type="http://schemas.openxmlformats.org/officeDocument/2006/relationships/settings" Target="settings.xml"/><Relationship Id="rId9" Type="http://schemas.openxmlformats.org/officeDocument/2006/relationships/hyperlink" Target="https://pmc.ncbi.nlm.nih.gov/articles/PMC7859960/" TargetMode="External"/><Relationship Id="rId14" Type="http://schemas.openxmlformats.org/officeDocument/2006/relationships/image" Target="media/image2.jpeg"/><Relationship Id="rId22" Type="http://schemas.openxmlformats.org/officeDocument/2006/relationships/image" Target="media/image10.png"/><Relationship Id="rId27" Type="http://schemas.openxmlformats.org/officeDocument/2006/relationships/hyperlink" Target="https://www.kaggle.com/datasets/gauravduttakiit/food-image-classification" TargetMode="External"/><Relationship Id="rId30" Type="http://schemas.openxmlformats.org/officeDocument/2006/relationships/diagramQuickStyle" Target="diagrams/quickStyle1.xml"/><Relationship Id="rId35" Type="http://schemas.openxmlformats.org/officeDocument/2006/relationships/diagramQuickStyle" Target="diagrams/quickStyle2.xml"/><Relationship Id="rId43" Type="http://schemas.openxmlformats.org/officeDocument/2006/relationships/diagramData" Target="diagrams/data4.xml"/><Relationship Id="rId48" Type="http://schemas.openxmlformats.org/officeDocument/2006/relationships/header" Target="header1.xml"/><Relationship Id="rId8" Type="http://schemas.openxmlformats.org/officeDocument/2006/relationships/image" Target="media/image1.png"/><Relationship Id="rId51" Type="http://schemas.openxmlformats.org/officeDocument/2006/relationships/theme" Target="theme/theme1.xml"/><Relationship Id="rId3" Type="http://schemas.openxmlformats.org/officeDocument/2006/relationships/styles" Target="styles.xml"/><Relationship Id="rId12" Type="http://schemas.microsoft.com/office/2016/09/relationships/commentsIds" Target="commentsIds.xml"/><Relationship Id="rId17" Type="http://schemas.openxmlformats.org/officeDocument/2006/relationships/image" Target="media/image5.png"/><Relationship Id="rId25" Type="http://schemas.openxmlformats.org/officeDocument/2006/relationships/image" Target="media/image13.jpeg"/><Relationship Id="rId33" Type="http://schemas.openxmlformats.org/officeDocument/2006/relationships/diagramData" Target="diagrams/data2.xml"/><Relationship Id="rId38" Type="http://schemas.openxmlformats.org/officeDocument/2006/relationships/diagramData" Target="diagrams/data3.xml"/><Relationship Id="rId46" Type="http://schemas.openxmlformats.org/officeDocument/2006/relationships/diagramColors" Target="diagrams/colors4.xml"/><Relationship Id="rId20" Type="http://schemas.openxmlformats.org/officeDocument/2006/relationships/image" Target="media/image8.png"/><Relationship Id="rId41" Type="http://schemas.openxmlformats.org/officeDocument/2006/relationships/diagramColors" Target="diagrams/colors3.xml"/><Relationship Id="rId1" Type="http://schemas.openxmlformats.org/officeDocument/2006/relationships/customXml" Target="../customXml/item1.xml"/><Relationship Id="rId6" Type="http://schemas.openxmlformats.org/officeDocument/2006/relationships/footnotes" Target="footnote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042C978-512C-4759-98E1-2543E5856DFD}" type="doc">
      <dgm:prSet loTypeId="urn:microsoft.com/office/officeart/2005/8/layout/chevron2" loCatId="list" qsTypeId="urn:microsoft.com/office/officeart/2005/8/quickstyle/simple1" qsCatId="simple" csTypeId="urn:microsoft.com/office/officeart/2005/8/colors/accent1_2" csCatId="accent1" phldr="1"/>
      <dgm:spPr/>
      <dgm:t>
        <a:bodyPr/>
        <a:lstStyle/>
        <a:p>
          <a:endParaRPr lang="en-US"/>
        </a:p>
      </dgm:t>
    </dgm:pt>
    <dgm:pt modelId="{CA1F9FF2-8F65-42D1-B11E-A3CD5A7CA709}">
      <dgm:prSet phldrT="[Text]" custT="1"/>
      <dgm:spPr/>
      <dgm:t>
        <a:bodyPr/>
        <a:lstStyle/>
        <a:p>
          <a:r>
            <a:rPr lang="en-US" sz="3200"/>
            <a:t>Analyse  Proprietary API's </a:t>
          </a:r>
        </a:p>
        <a:p>
          <a:r>
            <a:rPr lang="en-US" sz="3200"/>
            <a:t>RQ1</a:t>
          </a:r>
        </a:p>
      </dgm:t>
    </dgm:pt>
    <dgm:pt modelId="{DA0171D7-1030-403D-B991-F5F954E53E1F}" type="parTrans" cxnId="{E19346A2-A383-4E35-A36C-156FB849357C}">
      <dgm:prSet/>
      <dgm:spPr/>
      <dgm:t>
        <a:bodyPr/>
        <a:lstStyle/>
        <a:p>
          <a:endParaRPr lang="en-US"/>
        </a:p>
      </dgm:t>
    </dgm:pt>
    <dgm:pt modelId="{3DE7BE2C-7696-46D0-AB81-5EFBB080E616}" type="sibTrans" cxnId="{E19346A2-A383-4E35-A36C-156FB849357C}">
      <dgm:prSet/>
      <dgm:spPr/>
      <dgm:t>
        <a:bodyPr/>
        <a:lstStyle/>
        <a:p>
          <a:endParaRPr lang="en-US"/>
        </a:p>
      </dgm:t>
    </dgm:pt>
    <dgm:pt modelId="{79355363-CFF4-4DB7-B2A3-968D07D2B7E6}">
      <dgm:prSet phldrT="[Text]" custT="1"/>
      <dgm:spPr/>
      <dgm:t>
        <a:bodyPr/>
        <a:lstStyle/>
        <a:p>
          <a:r>
            <a:rPr lang="en-US" sz="1600"/>
            <a:t>Select 2 proprietary API's Log Meal API and Foodviser.</a:t>
          </a:r>
        </a:p>
      </dgm:t>
    </dgm:pt>
    <dgm:pt modelId="{871935C3-7ACF-4703-9CA7-DCF2A828A057}" type="parTrans" cxnId="{D4E5D144-1E9A-4760-83BC-5D47CE515E28}">
      <dgm:prSet/>
      <dgm:spPr/>
      <dgm:t>
        <a:bodyPr/>
        <a:lstStyle/>
        <a:p>
          <a:endParaRPr lang="en-US"/>
        </a:p>
      </dgm:t>
    </dgm:pt>
    <dgm:pt modelId="{244D2689-6EBF-45A4-B8C2-22C39B9D1AAC}" type="sibTrans" cxnId="{D4E5D144-1E9A-4760-83BC-5D47CE515E28}">
      <dgm:prSet/>
      <dgm:spPr/>
      <dgm:t>
        <a:bodyPr/>
        <a:lstStyle/>
        <a:p>
          <a:endParaRPr lang="en-US"/>
        </a:p>
      </dgm:t>
    </dgm:pt>
    <dgm:pt modelId="{9261C153-6D1C-4F92-95CF-0339A0D1C0B2}">
      <dgm:prSet phldrT="[Text]" custT="1"/>
      <dgm:spPr/>
      <dgm:t>
        <a:bodyPr/>
        <a:lstStyle/>
        <a:p>
          <a:r>
            <a:rPr lang="en-US" sz="1600"/>
            <a:t>Select good quality sample images from image datasets like Vietnamese Lunch Dataset, MA Food 121 and UEC Food.</a:t>
          </a:r>
        </a:p>
      </dgm:t>
    </dgm:pt>
    <dgm:pt modelId="{788440B4-7ECB-4BAA-AF2E-86284118838C}" type="parTrans" cxnId="{C3FE11DB-CCF9-47A9-8538-7FF3F18D5C85}">
      <dgm:prSet/>
      <dgm:spPr/>
      <dgm:t>
        <a:bodyPr/>
        <a:lstStyle/>
        <a:p>
          <a:endParaRPr lang="en-US"/>
        </a:p>
      </dgm:t>
    </dgm:pt>
    <dgm:pt modelId="{591C4A5E-4F74-43FC-9C19-B00DD2ABA14E}" type="sibTrans" cxnId="{C3FE11DB-CCF9-47A9-8538-7FF3F18D5C85}">
      <dgm:prSet/>
      <dgm:spPr/>
      <dgm:t>
        <a:bodyPr/>
        <a:lstStyle/>
        <a:p>
          <a:endParaRPr lang="en-US"/>
        </a:p>
      </dgm:t>
    </dgm:pt>
    <dgm:pt modelId="{C8D456D8-BD2B-4D28-9A52-1E9B98159703}">
      <dgm:prSet phldrT="[Text]" custT="1"/>
      <dgm:spPr/>
      <dgm:t>
        <a:bodyPr/>
        <a:lstStyle/>
        <a:p>
          <a:r>
            <a:rPr lang="en-US" sz="1600"/>
            <a:t>Process the sample images in selected API's and collect metrics.</a:t>
          </a:r>
        </a:p>
      </dgm:t>
    </dgm:pt>
    <dgm:pt modelId="{74E61A06-635E-44DE-BACB-63E0E0B8A91F}" type="parTrans" cxnId="{D9465237-184F-422C-B9B0-2BEA4A3DAAC4}">
      <dgm:prSet/>
      <dgm:spPr/>
      <dgm:t>
        <a:bodyPr/>
        <a:lstStyle/>
        <a:p>
          <a:endParaRPr lang="en-US"/>
        </a:p>
      </dgm:t>
    </dgm:pt>
    <dgm:pt modelId="{12EBA2D2-5885-4817-982B-1BD22E9DF593}" type="sibTrans" cxnId="{D9465237-184F-422C-B9B0-2BEA4A3DAAC4}">
      <dgm:prSet/>
      <dgm:spPr/>
      <dgm:t>
        <a:bodyPr/>
        <a:lstStyle/>
        <a:p>
          <a:endParaRPr lang="en-US"/>
        </a:p>
      </dgm:t>
    </dgm:pt>
    <dgm:pt modelId="{2E7E42D5-43F5-405A-BFB2-06C90EFDD012}">
      <dgm:prSet phldrT="[Text]" custT="1"/>
      <dgm:spPr/>
      <dgm:t>
        <a:bodyPr/>
        <a:lstStyle/>
        <a:p>
          <a:r>
            <a:rPr lang="en-US" sz="1600"/>
            <a:t>Select that API's to recognize food, food ingredients, quantity and nutritional value which are </a:t>
          </a:r>
          <a:r>
            <a:rPr lang="en-US" sz="1600" b="1" i="1"/>
            <a:t>in-scope</a:t>
          </a:r>
        </a:p>
      </dgm:t>
    </dgm:pt>
    <dgm:pt modelId="{A0FD140C-988A-4105-9C03-739A3F89126E}" type="parTrans" cxnId="{C2F13D79-A5FA-4C9A-B27B-12BF2AD90BDB}">
      <dgm:prSet/>
      <dgm:spPr/>
      <dgm:t>
        <a:bodyPr/>
        <a:lstStyle/>
        <a:p>
          <a:endParaRPr lang="en-US"/>
        </a:p>
      </dgm:t>
    </dgm:pt>
    <dgm:pt modelId="{91726A65-CB62-4EE0-B1DD-8C8220445C6A}" type="sibTrans" cxnId="{C2F13D79-A5FA-4C9A-B27B-12BF2AD90BDB}">
      <dgm:prSet/>
      <dgm:spPr/>
      <dgm:t>
        <a:bodyPr/>
        <a:lstStyle/>
        <a:p>
          <a:endParaRPr lang="en-US"/>
        </a:p>
      </dgm:t>
    </dgm:pt>
    <dgm:pt modelId="{5F13EB09-E97B-4A55-839A-A33AEB8FF61E}">
      <dgm:prSet phldrT="[Text]" custT="1"/>
      <dgm:spPr/>
      <dgm:t>
        <a:bodyPr/>
        <a:lstStyle/>
        <a:p>
          <a:endParaRPr lang="en-US" sz="1600"/>
        </a:p>
      </dgm:t>
    </dgm:pt>
    <dgm:pt modelId="{5439A406-9FA2-41DA-B750-A695CBDAEF71}" type="parTrans" cxnId="{58499A25-D69F-44DF-8ECF-58FBBE75F670}">
      <dgm:prSet/>
      <dgm:spPr/>
      <dgm:t>
        <a:bodyPr/>
        <a:lstStyle/>
        <a:p>
          <a:endParaRPr lang="en-US"/>
        </a:p>
      </dgm:t>
    </dgm:pt>
    <dgm:pt modelId="{C227BD6C-AB66-4857-BD88-0C01CD78AA5B}" type="sibTrans" cxnId="{58499A25-D69F-44DF-8ECF-58FBBE75F670}">
      <dgm:prSet/>
      <dgm:spPr/>
      <dgm:t>
        <a:bodyPr/>
        <a:lstStyle/>
        <a:p>
          <a:endParaRPr lang="en-US"/>
        </a:p>
      </dgm:t>
    </dgm:pt>
    <dgm:pt modelId="{FC1DB1CD-82C9-41C2-955B-06B005720E28}">
      <dgm:prSet phldrT="[Text]" custT="1"/>
      <dgm:spPr/>
      <dgm:t>
        <a:bodyPr/>
        <a:lstStyle/>
        <a:p>
          <a:endParaRPr lang="en-US" sz="1600" b="1" i="1"/>
        </a:p>
      </dgm:t>
    </dgm:pt>
    <dgm:pt modelId="{30018CB4-A3C8-454A-9310-59EBC89BE013}" type="parTrans" cxnId="{EAA0F803-1C04-458E-988F-640F1C01FD28}">
      <dgm:prSet/>
      <dgm:spPr/>
      <dgm:t>
        <a:bodyPr/>
        <a:lstStyle/>
        <a:p>
          <a:endParaRPr lang="en-US"/>
        </a:p>
      </dgm:t>
    </dgm:pt>
    <dgm:pt modelId="{87237AB3-D80E-42D8-8C54-D2B4AD6250DB}" type="sibTrans" cxnId="{EAA0F803-1C04-458E-988F-640F1C01FD28}">
      <dgm:prSet/>
      <dgm:spPr/>
      <dgm:t>
        <a:bodyPr/>
        <a:lstStyle/>
        <a:p>
          <a:endParaRPr lang="en-US"/>
        </a:p>
      </dgm:t>
    </dgm:pt>
    <dgm:pt modelId="{F4A13D13-987C-4510-87EF-FF3FC5776752}">
      <dgm:prSet phldrT="[Text]" custT="1"/>
      <dgm:spPr/>
      <dgm:t>
        <a:bodyPr/>
        <a:lstStyle/>
        <a:p>
          <a:endParaRPr lang="en-US" sz="1600"/>
        </a:p>
      </dgm:t>
    </dgm:pt>
    <dgm:pt modelId="{13FB51A1-2D9A-42DB-984D-C703F164DFE5}" type="parTrans" cxnId="{3D7FA9F1-640F-4DB9-9A4F-8D7BFC6EB39C}">
      <dgm:prSet/>
      <dgm:spPr/>
      <dgm:t>
        <a:bodyPr/>
        <a:lstStyle/>
        <a:p>
          <a:endParaRPr lang="en-US"/>
        </a:p>
      </dgm:t>
    </dgm:pt>
    <dgm:pt modelId="{1541674D-6101-4949-B871-547B44A8324E}" type="sibTrans" cxnId="{3D7FA9F1-640F-4DB9-9A4F-8D7BFC6EB39C}">
      <dgm:prSet/>
      <dgm:spPr/>
      <dgm:t>
        <a:bodyPr/>
        <a:lstStyle/>
        <a:p>
          <a:endParaRPr lang="en-US"/>
        </a:p>
      </dgm:t>
    </dgm:pt>
    <dgm:pt modelId="{BA7F7995-C13F-429B-B3D0-5CF7A7B43AEA}" type="pres">
      <dgm:prSet presAssocID="{1042C978-512C-4759-98E1-2543E5856DFD}" presName="linearFlow" presStyleCnt="0">
        <dgm:presLayoutVars>
          <dgm:dir/>
          <dgm:animLvl val="lvl"/>
          <dgm:resizeHandles val="exact"/>
        </dgm:presLayoutVars>
      </dgm:prSet>
      <dgm:spPr/>
    </dgm:pt>
    <dgm:pt modelId="{270A14C2-2BA3-48A9-8D3F-3EF09849ABA3}" type="pres">
      <dgm:prSet presAssocID="{CA1F9FF2-8F65-42D1-B11E-A3CD5A7CA709}" presName="composite" presStyleCnt="0"/>
      <dgm:spPr/>
    </dgm:pt>
    <dgm:pt modelId="{9D656199-4024-411F-A0BC-4FF748A82A44}" type="pres">
      <dgm:prSet presAssocID="{CA1F9FF2-8F65-42D1-B11E-A3CD5A7CA709}" presName="parentText" presStyleLbl="alignNode1" presStyleIdx="0" presStyleCnt="1">
        <dgm:presLayoutVars>
          <dgm:chMax val="1"/>
          <dgm:bulletEnabled val="1"/>
        </dgm:presLayoutVars>
      </dgm:prSet>
      <dgm:spPr/>
    </dgm:pt>
    <dgm:pt modelId="{D1D4F29B-E15D-4F67-80F9-963A1049F258}" type="pres">
      <dgm:prSet presAssocID="{CA1F9FF2-8F65-42D1-B11E-A3CD5A7CA709}" presName="descendantText" presStyleLbl="alignAcc1" presStyleIdx="0" presStyleCnt="1">
        <dgm:presLayoutVars>
          <dgm:bulletEnabled val="1"/>
        </dgm:presLayoutVars>
      </dgm:prSet>
      <dgm:spPr/>
    </dgm:pt>
  </dgm:ptLst>
  <dgm:cxnLst>
    <dgm:cxn modelId="{EAA0F803-1C04-458E-988F-640F1C01FD28}" srcId="{CA1F9FF2-8F65-42D1-B11E-A3CD5A7CA709}" destId="{FC1DB1CD-82C9-41C2-955B-06B005720E28}" srcOrd="3" destOrd="0" parTransId="{30018CB4-A3C8-454A-9310-59EBC89BE013}" sibTransId="{87237AB3-D80E-42D8-8C54-D2B4AD6250DB}"/>
    <dgm:cxn modelId="{58499A25-D69F-44DF-8ECF-58FBBE75F670}" srcId="{CA1F9FF2-8F65-42D1-B11E-A3CD5A7CA709}" destId="{5F13EB09-E97B-4A55-839A-A33AEB8FF61E}" srcOrd="1" destOrd="0" parTransId="{5439A406-9FA2-41DA-B750-A695CBDAEF71}" sibTransId="{C227BD6C-AB66-4857-BD88-0C01CD78AA5B}"/>
    <dgm:cxn modelId="{D9465237-184F-422C-B9B0-2BEA4A3DAAC4}" srcId="{CA1F9FF2-8F65-42D1-B11E-A3CD5A7CA709}" destId="{C8D456D8-BD2B-4D28-9A52-1E9B98159703}" srcOrd="6" destOrd="0" parTransId="{74E61A06-635E-44DE-BACB-63E0E0B8A91F}" sibTransId="{12EBA2D2-5885-4817-982B-1BD22E9DF593}"/>
    <dgm:cxn modelId="{D4E5D144-1E9A-4760-83BC-5D47CE515E28}" srcId="{CA1F9FF2-8F65-42D1-B11E-A3CD5A7CA709}" destId="{79355363-CFF4-4DB7-B2A3-968D07D2B7E6}" srcOrd="0" destOrd="0" parTransId="{871935C3-7ACF-4703-9CA7-DCF2A828A057}" sibTransId="{244D2689-6EBF-45A4-B8C2-22C39B9D1AAC}"/>
    <dgm:cxn modelId="{B98AA26B-ED10-422C-81C6-DA9E4CE244E7}" type="presOf" srcId="{1042C978-512C-4759-98E1-2543E5856DFD}" destId="{BA7F7995-C13F-429B-B3D0-5CF7A7B43AEA}" srcOrd="0" destOrd="0" presId="urn:microsoft.com/office/officeart/2005/8/layout/chevron2"/>
    <dgm:cxn modelId="{C2F13D79-A5FA-4C9A-B27B-12BF2AD90BDB}" srcId="{CA1F9FF2-8F65-42D1-B11E-A3CD5A7CA709}" destId="{2E7E42D5-43F5-405A-BFB2-06C90EFDD012}" srcOrd="2" destOrd="0" parTransId="{A0FD140C-988A-4105-9C03-739A3F89126E}" sibTransId="{91726A65-CB62-4EE0-B1DD-8C8220445C6A}"/>
    <dgm:cxn modelId="{90C3718B-351F-4E98-9ACE-A01CC0E9DE16}" type="presOf" srcId="{CA1F9FF2-8F65-42D1-B11E-A3CD5A7CA709}" destId="{9D656199-4024-411F-A0BC-4FF748A82A44}" srcOrd="0" destOrd="0" presId="urn:microsoft.com/office/officeart/2005/8/layout/chevron2"/>
    <dgm:cxn modelId="{41F53E98-10A3-4A95-A554-FAF29C19A05D}" type="presOf" srcId="{2E7E42D5-43F5-405A-BFB2-06C90EFDD012}" destId="{D1D4F29B-E15D-4F67-80F9-963A1049F258}" srcOrd="0" destOrd="2" presId="urn:microsoft.com/office/officeart/2005/8/layout/chevron2"/>
    <dgm:cxn modelId="{E19346A2-A383-4E35-A36C-156FB849357C}" srcId="{1042C978-512C-4759-98E1-2543E5856DFD}" destId="{CA1F9FF2-8F65-42D1-B11E-A3CD5A7CA709}" srcOrd="0" destOrd="0" parTransId="{DA0171D7-1030-403D-B991-F5F954E53E1F}" sibTransId="{3DE7BE2C-7696-46D0-AB81-5EFBB080E616}"/>
    <dgm:cxn modelId="{F70CB0A4-A955-4479-9990-B397B51E6DD9}" type="presOf" srcId="{79355363-CFF4-4DB7-B2A3-968D07D2B7E6}" destId="{D1D4F29B-E15D-4F67-80F9-963A1049F258}" srcOrd="0" destOrd="0" presId="urn:microsoft.com/office/officeart/2005/8/layout/chevron2"/>
    <dgm:cxn modelId="{53848AB5-8824-4D78-9263-13ACCEF0C371}" type="presOf" srcId="{9261C153-6D1C-4F92-95CF-0339A0D1C0B2}" destId="{D1D4F29B-E15D-4F67-80F9-963A1049F258}" srcOrd="0" destOrd="4" presId="urn:microsoft.com/office/officeart/2005/8/layout/chevron2"/>
    <dgm:cxn modelId="{3851B2CC-8C7D-4259-8254-F87723F9878D}" type="presOf" srcId="{C8D456D8-BD2B-4D28-9A52-1E9B98159703}" destId="{D1D4F29B-E15D-4F67-80F9-963A1049F258}" srcOrd="0" destOrd="6" presId="urn:microsoft.com/office/officeart/2005/8/layout/chevron2"/>
    <dgm:cxn modelId="{8ABF5ECD-C220-4900-B519-C2BE4191E7AB}" type="presOf" srcId="{FC1DB1CD-82C9-41C2-955B-06B005720E28}" destId="{D1D4F29B-E15D-4F67-80F9-963A1049F258}" srcOrd="0" destOrd="3" presId="urn:microsoft.com/office/officeart/2005/8/layout/chevron2"/>
    <dgm:cxn modelId="{9AC59AD9-0ED0-4BB9-B855-D4738F79F957}" type="presOf" srcId="{5F13EB09-E97B-4A55-839A-A33AEB8FF61E}" destId="{D1D4F29B-E15D-4F67-80F9-963A1049F258}" srcOrd="0" destOrd="1" presId="urn:microsoft.com/office/officeart/2005/8/layout/chevron2"/>
    <dgm:cxn modelId="{C3FE11DB-CCF9-47A9-8538-7FF3F18D5C85}" srcId="{CA1F9FF2-8F65-42D1-B11E-A3CD5A7CA709}" destId="{9261C153-6D1C-4F92-95CF-0339A0D1C0B2}" srcOrd="4" destOrd="0" parTransId="{788440B4-7ECB-4BAA-AF2E-86284118838C}" sibTransId="{591C4A5E-4F74-43FC-9C19-B00DD2ABA14E}"/>
    <dgm:cxn modelId="{A2C3A9E3-FEFB-403B-B343-56FB1A030B9A}" type="presOf" srcId="{F4A13D13-987C-4510-87EF-FF3FC5776752}" destId="{D1D4F29B-E15D-4F67-80F9-963A1049F258}" srcOrd="0" destOrd="5" presId="urn:microsoft.com/office/officeart/2005/8/layout/chevron2"/>
    <dgm:cxn modelId="{3D7FA9F1-640F-4DB9-9A4F-8D7BFC6EB39C}" srcId="{CA1F9FF2-8F65-42D1-B11E-A3CD5A7CA709}" destId="{F4A13D13-987C-4510-87EF-FF3FC5776752}" srcOrd="5" destOrd="0" parTransId="{13FB51A1-2D9A-42DB-984D-C703F164DFE5}" sibTransId="{1541674D-6101-4949-B871-547B44A8324E}"/>
    <dgm:cxn modelId="{03335503-CEA7-4426-B392-067E874D3D65}" type="presParOf" srcId="{BA7F7995-C13F-429B-B3D0-5CF7A7B43AEA}" destId="{270A14C2-2BA3-48A9-8D3F-3EF09849ABA3}" srcOrd="0" destOrd="0" presId="urn:microsoft.com/office/officeart/2005/8/layout/chevron2"/>
    <dgm:cxn modelId="{AF318E4E-511C-4D66-95F8-8C5B3DF95300}" type="presParOf" srcId="{270A14C2-2BA3-48A9-8D3F-3EF09849ABA3}" destId="{9D656199-4024-411F-A0BC-4FF748A82A44}" srcOrd="0" destOrd="0" presId="urn:microsoft.com/office/officeart/2005/8/layout/chevron2"/>
    <dgm:cxn modelId="{1B5439B7-E323-458E-9D87-8158AE2C2058}" type="presParOf" srcId="{270A14C2-2BA3-48A9-8D3F-3EF09849ABA3}" destId="{D1D4F29B-E15D-4F67-80F9-963A1049F258}" srcOrd="1" destOrd="0" presId="urn:microsoft.com/office/officeart/2005/8/layout/chevron2"/>
  </dgm:cxnLst>
  <dgm:bg/>
  <dgm:whole/>
  <dgm:extLst>
    <a:ext uri="http://schemas.microsoft.com/office/drawing/2008/diagram">
      <dsp:dataModelExt xmlns:dsp="http://schemas.microsoft.com/office/drawing/2008/diagram" relId="rId3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1042C978-512C-4759-98E1-2543E5856DFD}" type="doc">
      <dgm:prSet loTypeId="urn:microsoft.com/office/officeart/2005/8/layout/chevron2" loCatId="list" qsTypeId="urn:microsoft.com/office/officeart/2005/8/quickstyle/simple1" qsCatId="simple" csTypeId="urn:microsoft.com/office/officeart/2005/8/colors/accent1_2" csCatId="accent1" phldr="1"/>
      <dgm:spPr/>
      <dgm:t>
        <a:bodyPr/>
        <a:lstStyle/>
        <a:p>
          <a:endParaRPr lang="en-US"/>
        </a:p>
      </dgm:t>
    </dgm:pt>
    <dgm:pt modelId="{5E262642-FA25-425B-BB94-C248D1159A37}">
      <dgm:prSet phldrT="[Text]" custT="1"/>
      <dgm:spPr/>
      <dgm:t>
        <a:bodyPr/>
        <a:lstStyle/>
        <a:p>
          <a:r>
            <a:rPr lang="en-US" sz="3200"/>
            <a:t>Setup Open-source Model </a:t>
          </a:r>
        </a:p>
        <a:p>
          <a:r>
            <a:rPr lang="en-US" sz="3200"/>
            <a:t>RQ2</a:t>
          </a:r>
        </a:p>
      </dgm:t>
    </dgm:pt>
    <dgm:pt modelId="{EE55583F-23EA-4D20-8DA9-3E53A455200A}" type="parTrans" cxnId="{0110E1AB-B700-4B36-9926-938CDC74F5B3}">
      <dgm:prSet/>
      <dgm:spPr/>
      <dgm:t>
        <a:bodyPr/>
        <a:lstStyle/>
        <a:p>
          <a:endParaRPr lang="en-US"/>
        </a:p>
      </dgm:t>
    </dgm:pt>
    <dgm:pt modelId="{7786AC7C-A789-436E-A355-AD4073F763A2}" type="sibTrans" cxnId="{0110E1AB-B700-4B36-9926-938CDC74F5B3}">
      <dgm:prSet/>
      <dgm:spPr/>
      <dgm:t>
        <a:bodyPr/>
        <a:lstStyle/>
        <a:p>
          <a:endParaRPr lang="en-US"/>
        </a:p>
      </dgm:t>
    </dgm:pt>
    <dgm:pt modelId="{A3A92C11-DA2B-4F34-BB65-3B9C4DC3ACAA}">
      <dgm:prSet phldrT="[Text]" custT="1"/>
      <dgm:spPr/>
      <dgm:t>
        <a:bodyPr/>
        <a:lstStyle/>
        <a:p>
          <a:r>
            <a:rPr lang="en-US" sz="1800"/>
            <a:t>Download and setup open-source model in local machine</a:t>
          </a:r>
        </a:p>
      </dgm:t>
    </dgm:pt>
    <dgm:pt modelId="{C4768877-6A27-41D1-9183-27BA17F67BA6}" type="parTrans" cxnId="{AD61B01C-91D8-4187-9519-FA448024AA5D}">
      <dgm:prSet/>
      <dgm:spPr/>
      <dgm:t>
        <a:bodyPr/>
        <a:lstStyle/>
        <a:p>
          <a:endParaRPr lang="en-US"/>
        </a:p>
      </dgm:t>
    </dgm:pt>
    <dgm:pt modelId="{93B0DF36-FC00-42C4-80F9-E98FA676A9F7}" type="sibTrans" cxnId="{AD61B01C-91D8-4187-9519-FA448024AA5D}">
      <dgm:prSet/>
      <dgm:spPr/>
      <dgm:t>
        <a:bodyPr/>
        <a:lstStyle/>
        <a:p>
          <a:endParaRPr lang="en-US"/>
        </a:p>
      </dgm:t>
    </dgm:pt>
    <dgm:pt modelId="{AEC3CAF5-79F7-4D28-AAD5-4A51DE68EFAE}">
      <dgm:prSet phldrT="[Text]" custT="1"/>
      <dgm:spPr/>
      <dgm:t>
        <a:bodyPr/>
        <a:lstStyle/>
        <a:p>
          <a:r>
            <a:rPr lang="en-US" sz="1800"/>
            <a:t>Process same images used in above analysis</a:t>
          </a:r>
        </a:p>
      </dgm:t>
    </dgm:pt>
    <dgm:pt modelId="{28F00E7A-7BFF-4329-A26C-1E9797F07F85}" type="parTrans" cxnId="{BCCF11E9-BD03-4E4D-A44B-61E2CE986C06}">
      <dgm:prSet/>
      <dgm:spPr/>
      <dgm:t>
        <a:bodyPr/>
        <a:lstStyle/>
        <a:p>
          <a:endParaRPr lang="en-US"/>
        </a:p>
      </dgm:t>
    </dgm:pt>
    <dgm:pt modelId="{172907A3-0C80-4662-8D95-A004523536F6}" type="sibTrans" cxnId="{BCCF11E9-BD03-4E4D-A44B-61E2CE986C06}">
      <dgm:prSet/>
      <dgm:spPr/>
      <dgm:t>
        <a:bodyPr/>
        <a:lstStyle/>
        <a:p>
          <a:endParaRPr lang="en-US"/>
        </a:p>
      </dgm:t>
    </dgm:pt>
    <dgm:pt modelId="{DC967229-0A74-48B9-94C0-11181849B53D}">
      <dgm:prSet phldrT="[Text]" custT="1"/>
      <dgm:spPr/>
      <dgm:t>
        <a:bodyPr/>
        <a:lstStyle/>
        <a:p>
          <a:r>
            <a:rPr lang="en-US" sz="1800"/>
            <a:t>Capture results in metrics</a:t>
          </a:r>
        </a:p>
      </dgm:t>
    </dgm:pt>
    <dgm:pt modelId="{D50F179C-CF2B-4536-924C-14C2BD16EB60}" type="parTrans" cxnId="{16E68C4D-F710-41DB-80F6-A7A238653D6C}">
      <dgm:prSet/>
      <dgm:spPr/>
      <dgm:t>
        <a:bodyPr/>
        <a:lstStyle/>
        <a:p>
          <a:endParaRPr lang="en-US"/>
        </a:p>
      </dgm:t>
    </dgm:pt>
    <dgm:pt modelId="{D00C2642-AA42-4E8E-8F3E-EDAE07E67A7E}" type="sibTrans" cxnId="{16E68C4D-F710-41DB-80F6-A7A238653D6C}">
      <dgm:prSet/>
      <dgm:spPr/>
      <dgm:t>
        <a:bodyPr/>
        <a:lstStyle/>
        <a:p>
          <a:endParaRPr lang="en-US"/>
        </a:p>
      </dgm:t>
    </dgm:pt>
    <dgm:pt modelId="{93AF3111-19D4-48C2-9AA7-94CF816138E9}">
      <dgm:prSet phldrT="[Text]" custT="1"/>
      <dgm:spPr/>
      <dgm:t>
        <a:bodyPr/>
        <a:lstStyle/>
        <a:p>
          <a:r>
            <a:rPr lang="en-US" sz="1800"/>
            <a:t>Identify missing feature (eg: Quantify of food ingredients)</a:t>
          </a:r>
        </a:p>
      </dgm:t>
    </dgm:pt>
    <dgm:pt modelId="{976CC8C1-60E7-4208-98D6-628A4BFC8B86}" type="parTrans" cxnId="{5F7882C8-79A1-421B-BA7B-443370579405}">
      <dgm:prSet/>
      <dgm:spPr/>
      <dgm:t>
        <a:bodyPr/>
        <a:lstStyle/>
        <a:p>
          <a:endParaRPr lang="en-US"/>
        </a:p>
      </dgm:t>
    </dgm:pt>
    <dgm:pt modelId="{B6DFE14F-2340-434A-8E74-250BEFC770B0}" type="sibTrans" cxnId="{5F7882C8-79A1-421B-BA7B-443370579405}">
      <dgm:prSet/>
      <dgm:spPr/>
      <dgm:t>
        <a:bodyPr/>
        <a:lstStyle/>
        <a:p>
          <a:endParaRPr lang="en-US"/>
        </a:p>
      </dgm:t>
    </dgm:pt>
    <dgm:pt modelId="{736A91D4-8089-4200-ADEF-818B3492E6DA}">
      <dgm:prSet phldrT="[Text]" custT="1"/>
      <dgm:spPr/>
      <dgm:t>
        <a:bodyPr/>
        <a:lstStyle/>
        <a:p>
          <a:pPr>
            <a:buFont typeface="Symbol" panose="05050102010706020507" pitchFamily="18" charset="2"/>
            <a:buChar char=""/>
          </a:pPr>
          <a:r>
            <a:rPr lang="en-US" sz="1800"/>
            <a:t>2 Core processor, 16 GB Ram, Visual Studio Code, Python, Image recognition libraries, Install open-source code</a:t>
          </a:r>
        </a:p>
      </dgm:t>
    </dgm:pt>
    <dgm:pt modelId="{2FB4416B-3F32-43D4-85BA-280D20203693}" type="parTrans" cxnId="{E355E529-0620-4A1B-B492-B70918446631}">
      <dgm:prSet/>
      <dgm:spPr/>
      <dgm:t>
        <a:bodyPr/>
        <a:lstStyle/>
        <a:p>
          <a:endParaRPr lang="en-US"/>
        </a:p>
      </dgm:t>
    </dgm:pt>
    <dgm:pt modelId="{DBCE7712-825B-4DEC-9331-E7A215732803}" type="sibTrans" cxnId="{E355E529-0620-4A1B-B492-B70918446631}">
      <dgm:prSet/>
      <dgm:spPr/>
      <dgm:t>
        <a:bodyPr/>
        <a:lstStyle/>
        <a:p>
          <a:endParaRPr lang="en-US"/>
        </a:p>
      </dgm:t>
    </dgm:pt>
    <dgm:pt modelId="{12097C7D-2128-4E2E-9CCC-323F0C982664}">
      <dgm:prSet phldrT="[Text]" custT="1"/>
      <dgm:spPr/>
      <dgm:t>
        <a:bodyPr/>
        <a:lstStyle/>
        <a:p>
          <a:endParaRPr lang="en-US" sz="1800"/>
        </a:p>
      </dgm:t>
    </dgm:pt>
    <dgm:pt modelId="{35B561A8-46A6-4D4C-9562-81CFC0B54759}" type="parTrans" cxnId="{356D956E-588C-4141-9380-68B7959B1248}">
      <dgm:prSet/>
      <dgm:spPr/>
      <dgm:t>
        <a:bodyPr/>
        <a:lstStyle/>
        <a:p>
          <a:endParaRPr lang="en-US"/>
        </a:p>
      </dgm:t>
    </dgm:pt>
    <dgm:pt modelId="{7D8C527D-3723-4054-A0F9-57612F3ED5C1}" type="sibTrans" cxnId="{356D956E-588C-4141-9380-68B7959B1248}">
      <dgm:prSet/>
      <dgm:spPr/>
      <dgm:t>
        <a:bodyPr/>
        <a:lstStyle/>
        <a:p>
          <a:endParaRPr lang="en-US"/>
        </a:p>
      </dgm:t>
    </dgm:pt>
    <dgm:pt modelId="{533354BF-7DB9-49D3-8D63-750D1487DB27}">
      <dgm:prSet phldrT="[Text]" custT="1"/>
      <dgm:spPr/>
      <dgm:t>
        <a:bodyPr/>
        <a:lstStyle/>
        <a:p>
          <a:pPr>
            <a:buFont typeface="Symbol" panose="05050102010706020507" pitchFamily="18" charset="2"/>
            <a:buChar char=""/>
          </a:pPr>
          <a:endParaRPr lang="en-US" sz="1800"/>
        </a:p>
      </dgm:t>
    </dgm:pt>
    <dgm:pt modelId="{FFEF453F-C8D4-41F3-BBDE-F2C5B56EFDEE}" type="parTrans" cxnId="{AB4CF6AA-F034-4C98-8951-4F01E87889C7}">
      <dgm:prSet/>
      <dgm:spPr/>
      <dgm:t>
        <a:bodyPr/>
        <a:lstStyle/>
        <a:p>
          <a:endParaRPr lang="en-US"/>
        </a:p>
      </dgm:t>
    </dgm:pt>
    <dgm:pt modelId="{3650F1EA-AF83-4011-A6AC-524131B16EAE}" type="sibTrans" cxnId="{AB4CF6AA-F034-4C98-8951-4F01E87889C7}">
      <dgm:prSet/>
      <dgm:spPr/>
      <dgm:t>
        <a:bodyPr/>
        <a:lstStyle/>
        <a:p>
          <a:endParaRPr lang="en-US"/>
        </a:p>
      </dgm:t>
    </dgm:pt>
    <dgm:pt modelId="{D10BA9E7-7C20-4F9A-9A40-82E8CFF68B71}">
      <dgm:prSet phldrT="[Text]" custT="1"/>
      <dgm:spPr/>
      <dgm:t>
        <a:bodyPr/>
        <a:lstStyle/>
        <a:p>
          <a:endParaRPr lang="en-US" sz="1800"/>
        </a:p>
      </dgm:t>
    </dgm:pt>
    <dgm:pt modelId="{05EA6ADD-67DE-47B3-BCD0-1D776B79F28B}" type="parTrans" cxnId="{7BF3BA37-A349-4B7E-83B8-3A56B401E6ED}">
      <dgm:prSet/>
      <dgm:spPr/>
      <dgm:t>
        <a:bodyPr/>
        <a:lstStyle/>
        <a:p>
          <a:endParaRPr lang="en-US"/>
        </a:p>
      </dgm:t>
    </dgm:pt>
    <dgm:pt modelId="{78C1AC47-557E-4C4C-AF63-ED432CC5746C}" type="sibTrans" cxnId="{7BF3BA37-A349-4B7E-83B8-3A56B401E6ED}">
      <dgm:prSet/>
      <dgm:spPr/>
      <dgm:t>
        <a:bodyPr/>
        <a:lstStyle/>
        <a:p>
          <a:endParaRPr lang="en-US"/>
        </a:p>
      </dgm:t>
    </dgm:pt>
    <dgm:pt modelId="{4D737DC8-80E5-4C5A-BC84-FA5EF813F278}">
      <dgm:prSet phldrT="[Text]" custT="1"/>
      <dgm:spPr/>
      <dgm:t>
        <a:bodyPr/>
        <a:lstStyle/>
        <a:p>
          <a:endParaRPr lang="en-US" sz="1800"/>
        </a:p>
      </dgm:t>
    </dgm:pt>
    <dgm:pt modelId="{52A3E15E-DBF5-4650-807F-F6E9D1CA6358}" type="parTrans" cxnId="{E24C4137-DF77-485C-A0D8-61903574E95D}">
      <dgm:prSet/>
      <dgm:spPr/>
      <dgm:t>
        <a:bodyPr/>
        <a:lstStyle/>
        <a:p>
          <a:endParaRPr lang="en-US"/>
        </a:p>
      </dgm:t>
    </dgm:pt>
    <dgm:pt modelId="{E716E9E7-7F95-43F1-973A-9760EEC676C1}" type="sibTrans" cxnId="{E24C4137-DF77-485C-A0D8-61903574E95D}">
      <dgm:prSet/>
      <dgm:spPr/>
      <dgm:t>
        <a:bodyPr/>
        <a:lstStyle/>
        <a:p>
          <a:endParaRPr lang="en-US"/>
        </a:p>
      </dgm:t>
    </dgm:pt>
    <dgm:pt modelId="{BA7F7995-C13F-429B-B3D0-5CF7A7B43AEA}" type="pres">
      <dgm:prSet presAssocID="{1042C978-512C-4759-98E1-2543E5856DFD}" presName="linearFlow" presStyleCnt="0">
        <dgm:presLayoutVars>
          <dgm:dir/>
          <dgm:animLvl val="lvl"/>
          <dgm:resizeHandles val="exact"/>
        </dgm:presLayoutVars>
      </dgm:prSet>
      <dgm:spPr/>
    </dgm:pt>
    <dgm:pt modelId="{92BD062F-EAE3-40BA-8353-137099BD0982}" type="pres">
      <dgm:prSet presAssocID="{5E262642-FA25-425B-BB94-C248D1159A37}" presName="composite" presStyleCnt="0"/>
      <dgm:spPr/>
    </dgm:pt>
    <dgm:pt modelId="{4B606649-FA89-49CE-8EBC-0AE20A3A8E4B}" type="pres">
      <dgm:prSet presAssocID="{5E262642-FA25-425B-BB94-C248D1159A37}" presName="parentText" presStyleLbl="alignNode1" presStyleIdx="0" presStyleCnt="1">
        <dgm:presLayoutVars>
          <dgm:chMax val="1"/>
          <dgm:bulletEnabled val="1"/>
        </dgm:presLayoutVars>
      </dgm:prSet>
      <dgm:spPr/>
    </dgm:pt>
    <dgm:pt modelId="{D607AE47-8978-403F-9401-2E5C84499C4C}" type="pres">
      <dgm:prSet presAssocID="{5E262642-FA25-425B-BB94-C248D1159A37}" presName="descendantText" presStyleLbl="alignAcc1" presStyleIdx="0" presStyleCnt="1">
        <dgm:presLayoutVars>
          <dgm:bulletEnabled val="1"/>
        </dgm:presLayoutVars>
      </dgm:prSet>
      <dgm:spPr/>
    </dgm:pt>
  </dgm:ptLst>
  <dgm:cxnLst>
    <dgm:cxn modelId="{5672860A-A272-4519-84E9-47B13D94A3EC}" type="presOf" srcId="{12097C7D-2128-4E2E-9CCC-323F0C982664}" destId="{D607AE47-8978-403F-9401-2E5C84499C4C}" srcOrd="0" destOrd="1" presId="urn:microsoft.com/office/officeart/2005/8/layout/chevron2"/>
    <dgm:cxn modelId="{AD61B01C-91D8-4187-9519-FA448024AA5D}" srcId="{5E262642-FA25-425B-BB94-C248D1159A37}" destId="{A3A92C11-DA2B-4F34-BB65-3B9C4DC3ACAA}" srcOrd="0" destOrd="0" parTransId="{C4768877-6A27-41D1-9183-27BA17F67BA6}" sibTransId="{93B0DF36-FC00-42C4-80F9-E98FA676A9F7}"/>
    <dgm:cxn modelId="{E355E529-0620-4A1B-B492-B70918446631}" srcId="{5E262642-FA25-425B-BB94-C248D1159A37}" destId="{736A91D4-8089-4200-ADEF-818B3492E6DA}" srcOrd="2" destOrd="0" parTransId="{2FB4416B-3F32-43D4-85BA-280D20203693}" sibTransId="{DBCE7712-825B-4DEC-9331-E7A215732803}"/>
    <dgm:cxn modelId="{B8E01130-FD7B-4402-98B4-BB8372F66ABD}" type="presOf" srcId="{AEC3CAF5-79F7-4D28-AAD5-4A51DE68EFAE}" destId="{D607AE47-8978-403F-9401-2E5C84499C4C}" srcOrd="0" destOrd="4" presId="urn:microsoft.com/office/officeart/2005/8/layout/chevron2"/>
    <dgm:cxn modelId="{E24C4137-DF77-485C-A0D8-61903574E95D}" srcId="{5E262642-FA25-425B-BB94-C248D1159A37}" destId="{4D737DC8-80E5-4C5A-BC84-FA5EF813F278}" srcOrd="7" destOrd="0" parTransId="{52A3E15E-DBF5-4650-807F-F6E9D1CA6358}" sibTransId="{E716E9E7-7F95-43F1-973A-9760EEC676C1}"/>
    <dgm:cxn modelId="{7BF3BA37-A349-4B7E-83B8-3A56B401E6ED}" srcId="{5E262642-FA25-425B-BB94-C248D1159A37}" destId="{D10BA9E7-7C20-4F9A-9A40-82E8CFF68B71}" srcOrd="5" destOrd="0" parTransId="{05EA6ADD-67DE-47B3-BCD0-1D776B79F28B}" sibTransId="{78C1AC47-557E-4C4C-AF63-ED432CC5746C}"/>
    <dgm:cxn modelId="{F7400338-2E16-4908-AAD1-490E1CF843AD}" type="presOf" srcId="{D10BA9E7-7C20-4F9A-9A40-82E8CFF68B71}" destId="{D607AE47-8978-403F-9401-2E5C84499C4C}" srcOrd="0" destOrd="5" presId="urn:microsoft.com/office/officeart/2005/8/layout/chevron2"/>
    <dgm:cxn modelId="{F05E893D-BEEE-4B8C-8AB9-09DD15A4DACD}" type="presOf" srcId="{533354BF-7DB9-49D3-8D63-750D1487DB27}" destId="{D607AE47-8978-403F-9401-2E5C84499C4C}" srcOrd="0" destOrd="3" presId="urn:microsoft.com/office/officeart/2005/8/layout/chevron2"/>
    <dgm:cxn modelId="{D558F83D-5E95-4EA9-B00F-5659001662FC}" type="presOf" srcId="{DC967229-0A74-48B9-94C0-11181849B53D}" destId="{D607AE47-8978-403F-9401-2E5C84499C4C}" srcOrd="0" destOrd="6" presId="urn:microsoft.com/office/officeart/2005/8/layout/chevron2"/>
    <dgm:cxn modelId="{DC5B7361-A7F6-415E-BDBE-432C9F775377}" type="presOf" srcId="{A3A92C11-DA2B-4F34-BB65-3B9C4DC3ACAA}" destId="{D607AE47-8978-403F-9401-2E5C84499C4C}" srcOrd="0" destOrd="0" presId="urn:microsoft.com/office/officeart/2005/8/layout/chevron2"/>
    <dgm:cxn modelId="{3E8BCB61-4ABC-4913-A47E-9D94BDCAA452}" type="presOf" srcId="{5E262642-FA25-425B-BB94-C248D1159A37}" destId="{4B606649-FA89-49CE-8EBC-0AE20A3A8E4B}" srcOrd="0" destOrd="0" presId="urn:microsoft.com/office/officeart/2005/8/layout/chevron2"/>
    <dgm:cxn modelId="{B98AA26B-ED10-422C-81C6-DA9E4CE244E7}" type="presOf" srcId="{1042C978-512C-4759-98E1-2543E5856DFD}" destId="{BA7F7995-C13F-429B-B3D0-5CF7A7B43AEA}" srcOrd="0" destOrd="0" presId="urn:microsoft.com/office/officeart/2005/8/layout/chevron2"/>
    <dgm:cxn modelId="{16E68C4D-F710-41DB-80F6-A7A238653D6C}" srcId="{5E262642-FA25-425B-BB94-C248D1159A37}" destId="{DC967229-0A74-48B9-94C0-11181849B53D}" srcOrd="6" destOrd="0" parTransId="{D50F179C-CF2B-4536-924C-14C2BD16EB60}" sibTransId="{D00C2642-AA42-4E8E-8F3E-EDAE07E67A7E}"/>
    <dgm:cxn modelId="{356D956E-588C-4141-9380-68B7959B1248}" srcId="{5E262642-FA25-425B-BB94-C248D1159A37}" destId="{12097C7D-2128-4E2E-9CCC-323F0C982664}" srcOrd="1" destOrd="0" parTransId="{35B561A8-46A6-4D4C-9562-81CFC0B54759}" sibTransId="{7D8C527D-3723-4054-A0F9-57612F3ED5C1}"/>
    <dgm:cxn modelId="{8B3F4D74-1239-40E7-A0CD-AFC5878A5147}" type="presOf" srcId="{4D737DC8-80E5-4C5A-BC84-FA5EF813F278}" destId="{D607AE47-8978-403F-9401-2E5C84499C4C}" srcOrd="0" destOrd="7" presId="urn:microsoft.com/office/officeart/2005/8/layout/chevron2"/>
    <dgm:cxn modelId="{AB4CF6AA-F034-4C98-8951-4F01E87889C7}" srcId="{5E262642-FA25-425B-BB94-C248D1159A37}" destId="{533354BF-7DB9-49D3-8D63-750D1487DB27}" srcOrd="3" destOrd="0" parTransId="{FFEF453F-C8D4-41F3-BBDE-F2C5B56EFDEE}" sibTransId="{3650F1EA-AF83-4011-A6AC-524131B16EAE}"/>
    <dgm:cxn modelId="{0110E1AB-B700-4B36-9926-938CDC74F5B3}" srcId="{1042C978-512C-4759-98E1-2543E5856DFD}" destId="{5E262642-FA25-425B-BB94-C248D1159A37}" srcOrd="0" destOrd="0" parTransId="{EE55583F-23EA-4D20-8DA9-3E53A455200A}" sibTransId="{7786AC7C-A789-436E-A355-AD4073F763A2}"/>
    <dgm:cxn modelId="{5F7882C8-79A1-421B-BA7B-443370579405}" srcId="{5E262642-FA25-425B-BB94-C248D1159A37}" destId="{93AF3111-19D4-48C2-9AA7-94CF816138E9}" srcOrd="8" destOrd="0" parTransId="{976CC8C1-60E7-4208-98D6-628A4BFC8B86}" sibTransId="{B6DFE14F-2340-434A-8E74-250BEFC770B0}"/>
    <dgm:cxn modelId="{016613E0-E158-4FC4-82C7-077036C26674}" type="presOf" srcId="{93AF3111-19D4-48C2-9AA7-94CF816138E9}" destId="{D607AE47-8978-403F-9401-2E5C84499C4C}" srcOrd="0" destOrd="8" presId="urn:microsoft.com/office/officeart/2005/8/layout/chevron2"/>
    <dgm:cxn modelId="{BCCF11E9-BD03-4E4D-A44B-61E2CE986C06}" srcId="{5E262642-FA25-425B-BB94-C248D1159A37}" destId="{AEC3CAF5-79F7-4D28-AAD5-4A51DE68EFAE}" srcOrd="4" destOrd="0" parTransId="{28F00E7A-7BFF-4329-A26C-1E9797F07F85}" sibTransId="{172907A3-0C80-4662-8D95-A004523536F6}"/>
    <dgm:cxn modelId="{45A9E2FA-3041-436A-BF30-2FF84EDF0376}" type="presOf" srcId="{736A91D4-8089-4200-ADEF-818B3492E6DA}" destId="{D607AE47-8978-403F-9401-2E5C84499C4C}" srcOrd="0" destOrd="2" presId="urn:microsoft.com/office/officeart/2005/8/layout/chevron2"/>
    <dgm:cxn modelId="{A75A11C4-AFC7-49F7-AC8A-0079A9BDF9E2}" type="presParOf" srcId="{BA7F7995-C13F-429B-B3D0-5CF7A7B43AEA}" destId="{92BD062F-EAE3-40BA-8353-137099BD0982}" srcOrd="0" destOrd="0" presId="urn:microsoft.com/office/officeart/2005/8/layout/chevron2"/>
    <dgm:cxn modelId="{A34B0FD3-7EC1-49BF-B132-4C35F128DDAB}" type="presParOf" srcId="{92BD062F-EAE3-40BA-8353-137099BD0982}" destId="{4B606649-FA89-49CE-8EBC-0AE20A3A8E4B}" srcOrd="0" destOrd="0" presId="urn:microsoft.com/office/officeart/2005/8/layout/chevron2"/>
    <dgm:cxn modelId="{A601AF7D-130B-42C5-B087-C2F8F7F85553}" type="presParOf" srcId="{92BD062F-EAE3-40BA-8353-137099BD0982}" destId="{D607AE47-8978-403F-9401-2E5C84499C4C}" srcOrd="1" destOrd="0" presId="urn:microsoft.com/office/officeart/2005/8/layout/chevron2"/>
  </dgm:cxnLst>
  <dgm:bg/>
  <dgm:whole/>
  <dgm:extLst>
    <a:ext uri="http://schemas.microsoft.com/office/drawing/2008/diagram">
      <dsp:dataModelExt xmlns:dsp="http://schemas.microsoft.com/office/drawing/2008/diagram" relId="rId37"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1042C978-512C-4759-98E1-2543E5856DFD}" type="doc">
      <dgm:prSet loTypeId="urn:microsoft.com/office/officeart/2005/8/layout/chevron2" loCatId="list" qsTypeId="urn:microsoft.com/office/officeart/2005/8/quickstyle/simple1" qsCatId="simple" csTypeId="urn:microsoft.com/office/officeart/2005/8/colors/accent1_2" csCatId="accent1" phldr="1"/>
      <dgm:spPr/>
      <dgm:t>
        <a:bodyPr/>
        <a:lstStyle/>
        <a:p>
          <a:endParaRPr lang="en-US"/>
        </a:p>
      </dgm:t>
    </dgm:pt>
    <dgm:pt modelId="{F4B58EE6-BB65-4C4A-8DF2-520CCF67804A}">
      <dgm:prSet phldrT="[Text]" custT="1"/>
      <dgm:spPr/>
      <dgm:t>
        <a:bodyPr/>
        <a:lstStyle/>
        <a:p>
          <a:r>
            <a:rPr lang="en-US" sz="3200"/>
            <a:t>Enhance Open-source Model</a:t>
          </a:r>
        </a:p>
        <a:p>
          <a:r>
            <a:rPr lang="en-US" sz="3200"/>
            <a:t>RQ2</a:t>
          </a:r>
        </a:p>
      </dgm:t>
    </dgm:pt>
    <dgm:pt modelId="{BAE6DA03-6F36-4A58-A882-7F194A3045E8}" type="parTrans" cxnId="{701D4BEA-E042-468A-B991-8A421C4CC661}">
      <dgm:prSet/>
      <dgm:spPr/>
      <dgm:t>
        <a:bodyPr/>
        <a:lstStyle/>
        <a:p>
          <a:endParaRPr lang="en-US"/>
        </a:p>
      </dgm:t>
    </dgm:pt>
    <dgm:pt modelId="{46BDF89D-57D6-4DED-BE1E-31DEE3BED8B2}" type="sibTrans" cxnId="{701D4BEA-E042-468A-B991-8A421C4CC661}">
      <dgm:prSet/>
      <dgm:spPr/>
      <dgm:t>
        <a:bodyPr/>
        <a:lstStyle/>
        <a:p>
          <a:endParaRPr lang="en-US"/>
        </a:p>
      </dgm:t>
    </dgm:pt>
    <dgm:pt modelId="{743F1E43-0543-40B1-A8DB-7E77CFE60A8B}">
      <dgm:prSet phldrT="[Text]" custT="1"/>
      <dgm:spPr/>
      <dgm:t>
        <a:bodyPr/>
        <a:lstStyle/>
        <a:p>
          <a:r>
            <a:rPr lang="en-US" sz="1800"/>
            <a:t>Enhace open-source model to indentify quantity of food ingredients</a:t>
          </a:r>
        </a:p>
      </dgm:t>
    </dgm:pt>
    <dgm:pt modelId="{BC1A61E5-0FE4-4904-BC9E-148F575074C2}" type="parTrans" cxnId="{F98D1BC0-749B-4EB2-8224-D533E2FFD4F0}">
      <dgm:prSet/>
      <dgm:spPr/>
      <dgm:t>
        <a:bodyPr/>
        <a:lstStyle/>
        <a:p>
          <a:endParaRPr lang="en-US"/>
        </a:p>
      </dgm:t>
    </dgm:pt>
    <dgm:pt modelId="{347E9FD4-1942-4E92-B05F-D993C628E9F5}" type="sibTrans" cxnId="{F98D1BC0-749B-4EB2-8224-D533E2FFD4F0}">
      <dgm:prSet/>
      <dgm:spPr/>
      <dgm:t>
        <a:bodyPr/>
        <a:lstStyle/>
        <a:p>
          <a:endParaRPr lang="en-US"/>
        </a:p>
      </dgm:t>
    </dgm:pt>
    <dgm:pt modelId="{29434236-3FAF-481B-8E63-BC825DF91622}">
      <dgm:prSet phldrT="[Text]" custT="1"/>
      <dgm:spPr/>
      <dgm:t>
        <a:bodyPr/>
        <a:lstStyle/>
        <a:p>
          <a:r>
            <a:rPr lang="en-US" sz="1800"/>
            <a:t>Test same set of images again in open-source model</a:t>
          </a:r>
        </a:p>
      </dgm:t>
    </dgm:pt>
    <dgm:pt modelId="{6C45E114-B505-471A-BDB9-EBEDB182ABCF}" type="parTrans" cxnId="{A5AE37B8-8885-495C-8335-4900AD55C147}">
      <dgm:prSet/>
      <dgm:spPr/>
      <dgm:t>
        <a:bodyPr/>
        <a:lstStyle/>
        <a:p>
          <a:endParaRPr lang="en-US"/>
        </a:p>
      </dgm:t>
    </dgm:pt>
    <dgm:pt modelId="{1EE8F4EE-7BDB-45C1-82A2-D2E992329749}" type="sibTrans" cxnId="{A5AE37B8-8885-495C-8335-4900AD55C147}">
      <dgm:prSet/>
      <dgm:spPr/>
      <dgm:t>
        <a:bodyPr/>
        <a:lstStyle/>
        <a:p>
          <a:endParaRPr lang="en-US"/>
        </a:p>
      </dgm:t>
    </dgm:pt>
    <dgm:pt modelId="{25E0DDFB-BD6D-4A27-981E-DDB13384ACE8}">
      <dgm:prSet phldrT="[Text]" custT="1"/>
      <dgm:spPr/>
      <dgm:t>
        <a:bodyPr/>
        <a:lstStyle/>
        <a:p>
          <a:r>
            <a:rPr lang="en-US" sz="1800"/>
            <a:t>Capture quantitative metrics from results.</a:t>
          </a:r>
        </a:p>
      </dgm:t>
    </dgm:pt>
    <dgm:pt modelId="{2950B11C-25B2-4D51-9BBA-3AA3D04DB4E9}" type="parTrans" cxnId="{1F9AABDD-BD8D-4ADA-8912-495709F51490}">
      <dgm:prSet/>
      <dgm:spPr/>
      <dgm:t>
        <a:bodyPr/>
        <a:lstStyle/>
        <a:p>
          <a:endParaRPr lang="en-US"/>
        </a:p>
      </dgm:t>
    </dgm:pt>
    <dgm:pt modelId="{EA1E8E99-1FCE-44CD-8D6D-0849217A1790}" type="sibTrans" cxnId="{1F9AABDD-BD8D-4ADA-8912-495709F51490}">
      <dgm:prSet/>
      <dgm:spPr/>
      <dgm:t>
        <a:bodyPr/>
        <a:lstStyle/>
        <a:p>
          <a:endParaRPr lang="en-US"/>
        </a:p>
      </dgm:t>
    </dgm:pt>
    <dgm:pt modelId="{5ACDA81E-C250-4A89-B914-F72F8AC9B901}">
      <dgm:prSet phldrT="[Text]" custT="1"/>
      <dgm:spPr/>
      <dgm:t>
        <a:bodyPr/>
        <a:lstStyle/>
        <a:p>
          <a:endParaRPr lang="en-US" sz="1800"/>
        </a:p>
      </dgm:t>
    </dgm:pt>
    <dgm:pt modelId="{DFCEA991-6E1A-41F6-BA8D-2BF31326B125}" type="parTrans" cxnId="{D7ADDA09-8D75-4298-BF6C-CCEDF557811B}">
      <dgm:prSet/>
      <dgm:spPr/>
      <dgm:t>
        <a:bodyPr/>
        <a:lstStyle/>
        <a:p>
          <a:endParaRPr lang="en-US"/>
        </a:p>
      </dgm:t>
    </dgm:pt>
    <dgm:pt modelId="{B1E96722-7BFF-4B37-85AC-6797F07C61EE}" type="sibTrans" cxnId="{D7ADDA09-8D75-4298-BF6C-CCEDF557811B}">
      <dgm:prSet/>
      <dgm:spPr/>
      <dgm:t>
        <a:bodyPr/>
        <a:lstStyle/>
        <a:p>
          <a:endParaRPr lang="en-US"/>
        </a:p>
      </dgm:t>
    </dgm:pt>
    <dgm:pt modelId="{C525C05A-F70B-4414-83CE-D62EDD396A55}">
      <dgm:prSet phldrT="[Text]" custT="1"/>
      <dgm:spPr/>
      <dgm:t>
        <a:bodyPr/>
        <a:lstStyle/>
        <a:p>
          <a:endParaRPr lang="en-US" sz="1800"/>
        </a:p>
      </dgm:t>
    </dgm:pt>
    <dgm:pt modelId="{122A44B4-912C-45ED-BB2F-DCFC3875C163}" type="parTrans" cxnId="{22E96A49-708E-4E5E-B60A-C8D603A1AF57}">
      <dgm:prSet/>
      <dgm:spPr/>
      <dgm:t>
        <a:bodyPr/>
        <a:lstStyle/>
        <a:p>
          <a:endParaRPr lang="en-US"/>
        </a:p>
      </dgm:t>
    </dgm:pt>
    <dgm:pt modelId="{E4204C99-407D-44E9-9059-85A8091F8CF2}" type="sibTrans" cxnId="{22E96A49-708E-4E5E-B60A-C8D603A1AF57}">
      <dgm:prSet/>
      <dgm:spPr/>
      <dgm:t>
        <a:bodyPr/>
        <a:lstStyle/>
        <a:p>
          <a:endParaRPr lang="en-US"/>
        </a:p>
      </dgm:t>
    </dgm:pt>
    <dgm:pt modelId="{BA7F7995-C13F-429B-B3D0-5CF7A7B43AEA}" type="pres">
      <dgm:prSet presAssocID="{1042C978-512C-4759-98E1-2543E5856DFD}" presName="linearFlow" presStyleCnt="0">
        <dgm:presLayoutVars>
          <dgm:dir/>
          <dgm:animLvl val="lvl"/>
          <dgm:resizeHandles val="exact"/>
        </dgm:presLayoutVars>
      </dgm:prSet>
      <dgm:spPr/>
    </dgm:pt>
    <dgm:pt modelId="{381678A3-6061-4C32-A1B5-43729E7ACC58}" type="pres">
      <dgm:prSet presAssocID="{F4B58EE6-BB65-4C4A-8DF2-520CCF67804A}" presName="composite" presStyleCnt="0"/>
      <dgm:spPr/>
    </dgm:pt>
    <dgm:pt modelId="{EC5DF45E-9FA2-4115-9367-2BC8FC9D9BDB}" type="pres">
      <dgm:prSet presAssocID="{F4B58EE6-BB65-4C4A-8DF2-520CCF67804A}" presName="parentText" presStyleLbl="alignNode1" presStyleIdx="0" presStyleCnt="1">
        <dgm:presLayoutVars>
          <dgm:chMax val="1"/>
          <dgm:bulletEnabled val="1"/>
        </dgm:presLayoutVars>
      </dgm:prSet>
      <dgm:spPr/>
    </dgm:pt>
    <dgm:pt modelId="{11F6037B-6EAE-4E9D-95F6-DD7DA1FC6CE5}" type="pres">
      <dgm:prSet presAssocID="{F4B58EE6-BB65-4C4A-8DF2-520CCF67804A}" presName="descendantText" presStyleLbl="alignAcc1" presStyleIdx="0" presStyleCnt="1" custLinFactNeighborX="-205" custLinFactNeighborY="-7094">
        <dgm:presLayoutVars>
          <dgm:bulletEnabled val="1"/>
        </dgm:presLayoutVars>
      </dgm:prSet>
      <dgm:spPr/>
    </dgm:pt>
  </dgm:ptLst>
  <dgm:cxnLst>
    <dgm:cxn modelId="{D7ADDA09-8D75-4298-BF6C-CCEDF557811B}" srcId="{F4B58EE6-BB65-4C4A-8DF2-520CCF67804A}" destId="{5ACDA81E-C250-4A89-B914-F72F8AC9B901}" srcOrd="1" destOrd="0" parTransId="{DFCEA991-6E1A-41F6-BA8D-2BF31326B125}" sibTransId="{B1E96722-7BFF-4B37-85AC-6797F07C61EE}"/>
    <dgm:cxn modelId="{483F7762-3072-418F-A3E5-D0DEF246FC48}" type="presOf" srcId="{C525C05A-F70B-4414-83CE-D62EDD396A55}" destId="{11F6037B-6EAE-4E9D-95F6-DD7DA1FC6CE5}" srcOrd="0" destOrd="3" presId="urn:microsoft.com/office/officeart/2005/8/layout/chevron2"/>
    <dgm:cxn modelId="{22E96A49-708E-4E5E-B60A-C8D603A1AF57}" srcId="{F4B58EE6-BB65-4C4A-8DF2-520CCF67804A}" destId="{C525C05A-F70B-4414-83CE-D62EDD396A55}" srcOrd="3" destOrd="0" parTransId="{122A44B4-912C-45ED-BB2F-DCFC3875C163}" sibTransId="{E4204C99-407D-44E9-9059-85A8091F8CF2}"/>
    <dgm:cxn modelId="{B98AA26B-ED10-422C-81C6-DA9E4CE244E7}" type="presOf" srcId="{1042C978-512C-4759-98E1-2543E5856DFD}" destId="{BA7F7995-C13F-429B-B3D0-5CF7A7B43AEA}" srcOrd="0" destOrd="0" presId="urn:microsoft.com/office/officeart/2005/8/layout/chevron2"/>
    <dgm:cxn modelId="{902F9B4E-82EB-42E8-A391-073AB16EB2D2}" type="presOf" srcId="{25E0DDFB-BD6D-4A27-981E-DDB13384ACE8}" destId="{11F6037B-6EAE-4E9D-95F6-DD7DA1FC6CE5}" srcOrd="0" destOrd="4" presId="urn:microsoft.com/office/officeart/2005/8/layout/chevron2"/>
    <dgm:cxn modelId="{5C42639C-B0EA-42E0-80D3-2C33E2B9BC2F}" type="presOf" srcId="{5ACDA81E-C250-4A89-B914-F72F8AC9B901}" destId="{11F6037B-6EAE-4E9D-95F6-DD7DA1FC6CE5}" srcOrd="0" destOrd="1" presId="urn:microsoft.com/office/officeart/2005/8/layout/chevron2"/>
    <dgm:cxn modelId="{A5AE37B8-8885-495C-8335-4900AD55C147}" srcId="{F4B58EE6-BB65-4C4A-8DF2-520CCF67804A}" destId="{29434236-3FAF-481B-8E63-BC825DF91622}" srcOrd="2" destOrd="0" parTransId="{6C45E114-B505-471A-BDB9-EBEDB182ABCF}" sibTransId="{1EE8F4EE-7BDB-45C1-82A2-D2E992329749}"/>
    <dgm:cxn modelId="{F98D1BC0-749B-4EB2-8224-D533E2FFD4F0}" srcId="{F4B58EE6-BB65-4C4A-8DF2-520CCF67804A}" destId="{743F1E43-0543-40B1-A8DB-7E77CFE60A8B}" srcOrd="0" destOrd="0" parTransId="{BC1A61E5-0FE4-4904-BC9E-148F575074C2}" sibTransId="{347E9FD4-1942-4E92-B05F-D993C628E9F5}"/>
    <dgm:cxn modelId="{1B54B4D6-D9B3-4B37-B347-92CCFC8026E3}" type="presOf" srcId="{F4B58EE6-BB65-4C4A-8DF2-520CCF67804A}" destId="{EC5DF45E-9FA2-4115-9367-2BC8FC9D9BDB}" srcOrd="0" destOrd="0" presId="urn:microsoft.com/office/officeart/2005/8/layout/chevron2"/>
    <dgm:cxn modelId="{1F9AABDD-BD8D-4ADA-8912-495709F51490}" srcId="{F4B58EE6-BB65-4C4A-8DF2-520CCF67804A}" destId="{25E0DDFB-BD6D-4A27-981E-DDB13384ACE8}" srcOrd="4" destOrd="0" parTransId="{2950B11C-25B2-4D51-9BBA-3AA3D04DB4E9}" sibTransId="{EA1E8E99-1FCE-44CD-8D6D-0849217A1790}"/>
    <dgm:cxn modelId="{9BAC17E3-37FA-4449-8EBE-0438D4EB0CB3}" type="presOf" srcId="{29434236-3FAF-481B-8E63-BC825DF91622}" destId="{11F6037B-6EAE-4E9D-95F6-DD7DA1FC6CE5}" srcOrd="0" destOrd="2" presId="urn:microsoft.com/office/officeart/2005/8/layout/chevron2"/>
    <dgm:cxn modelId="{701D4BEA-E042-468A-B991-8A421C4CC661}" srcId="{1042C978-512C-4759-98E1-2543E5856DFD}" destId="{F4B58EE6-BB65-4C4A-8DF2-520CCF67804A}" srcOrd="0" destOrd="0" parTransId="{BAE6DA03-6F36-4A58-A882-7F194A3045E8}" sibTransId="{46BDF89D-57D6-4DED-BE1E-31DEE3BED8B2}"/>
    <dgm:cxn modelId="{2F9B35F8-CAFD-4C4A-85D7-EFE52A9C1A97}" type="presOf" srcId="{743F1E43-0543-40B1-A8DB-7E77CFE60A8B}" destId="{11F6037B-6EAE-4E9D-95F6-DD7DA1FC6CE5}" srcOrd="0" destOrd="0" presId="urn:microsoft.com/office/officeart/2005/8/layout/chevron2"/>
    <dgm:cxn modelId="{21F68163-2E0D-4A33-B57A-F94A645AAE8C}" type="presParOf" srcId="{BA7F7995-C13F-429B-B3D0-5CF7A7B43AEA}" destId="{381678A3-6061-4C32-A1B5-43729E7ACC58}" srcOrd="0" destOrd="0" presId="urn:microsoft.com/office/officeart/2005/8/layout/chevron2"/>
    <dgm:cxn modelId="{1FF0BA1B-CF28-4BE7-ACC8-3CAB7A36B7F1}" type="presParOf" srcId="{381678A3-6061-4C32-A1B5-43729E7ACC58}" destId="{EC5DF45E-9FA2-4115-9367-2BC8FC9D9BDB}" srcOrd="0" destOrd="0" presId="urn:microsoft.com/office/officeart/2005/8/layout/chevron2"/>
    <dgm:cxn modelId="{9FFEB10C-ED7B-4948-B2C7-DE97A16ED7AB}" type="presParOf" srcId="{381678A3-6061-4C32-A1B5-43729E7ACC58}" destId="{11F6037B-6EAE-4E9D-95F6-DD7DA1FC6CE5}" srcOrd="1" destOrd="0" presId="urn:microsoft.com/office/officeart/2005/8/layout/chevron2"/>
  </dgm:cxnLst>
  <dgm:bg/>
  <dgm:whole/>
  <dgm:extLst>
    <a:ext uri="http://schemas.microsoft.com/office/drawing/2008/diagram">
      <dsp:dataModelExt xmlns:dsp="http://schemas.microsoft.com/office/drawing/2008/diagram" relId="rId42"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1042C978-512C-4759-98E1-2543E5856DFD}" type="doc">
      <dgm:prSet loTypeId="urn:microsoft.com/office/officeart/2005/8/layout/chevron2" loCatId="list" qsTypeId="urn:microsoft.com/office/officeart/2005/8/quickstyle/simple1" qsCatId="simple" csTypeId="urn:microsoft.com/office/officeart/2005/8/colors/accent1_2" csCatId="accent1" phldr="1"/>
      <dgm:spPr/>
      <dgm:t>
        <a:bodyPr/>
        <a:lstStyle/>
        <a:p>
          <a:endParaRPr lang="en-US"/>
        </a:p>
      </dgm:t>
    </dgm:pt>
    <dgm:pt modelId="{B13E14D5-38E7-432C-98D5-71C501F93A39}">
      <dgm:prSet phldrT="[Text]" custT="1"/>
      <dgm:spPr/>
      <dgm:t>
        <a:bodyPr/>
        <a:lstStyle/>
        <a:p>
          <a:r>
            <a:rPr lang="en-US" sz="3200"/>
            <a:t>Compare Metrics</a:t>
          </a:r>
        </a:p>
        <a:p>
          <a:r>
            <a:rPr lang="en-US" sz="3200"/>
            <a:t>RQ3</a:t>
          </a:r>
        </a:p>
      </dgm:t>
    </dgm:pt>
    <dgm:pt modelId="{D0BE5E69-7202-40BE-B477-DD52FB3B1DC0}" type="parTrans" cxnId="{BB20C705-6567-4E23-BD6C-97FAD723E74C}">
      <dgm:prSet/>
      <dgm:spPr/>
      <dgm:t>
        <a:bodyPr/>
        <a:lstStyle/>
        <a:p>
          <a:endParaRPr lang="en-US"/>
        </a:p>
      </dgm:t>
    </dgm:pt>
    <dgm:pt modelId="{0FDCECDA-2EEC-4E41-A720-E016BAC110B5}" type="sibTrans" cxnId="{BB20C705-6567-4E23-BD6C-97FAD723E74C}">
      <dgm:prSet/>
      <dgm:spPr/>
      <dgm:t>
        <a:bodyPr/>
        <a:lstStyle/>
        <a:p>
          <a:endParaRPr lang="en-US"/>
        </a:p>
      </dgm:t>
    </dgm:pt>
    <dgm:pt modelId="{13165D1B-B193-4DB9-8098-730A1688641A}">
      <dgm:prSet phldrT="[Text]" custT="1"/>
      <dgm:spPr/>
      <dgm:t>
        <a:bodyPr/>
        <a:lstStyle/>
        <a:p>
          <a:r>
            <a:rPr lang="en-US" sz="1800"/>
            <a:t>Compare quantitave metrics caputred from both proprietary and open-source models.</a:t>
          </a:r>
        </a:p>
      </dgm:t>
    </dgm:pt>
    <dgm:pt modelId="{B31BEE59-AD2E-41A4-8956-70E17140AFD0}" type="parTrans" cxnId="{DC69B06E-4278-4619-B35D-D64708639931}">
      <dgm:prSet/>
      <dgm:spPr/>
      <dgm:t>
        <a:bodyPr/>
        <a:lstStyle/>
        <a:p>
          <a:endParaRPr lang="en-US"/>
        </a:p>
      </dgm:t>
    </dgm:pt>
    <dgm:pt modelId="{622F6F3D-F39B-4EF6-9DB5-FF01BDA60C80}" type="sibTrans" cxnId="{DC69B06E-4278-4619-B35D-D64708639931}">
      <dgm:prSet/>
      <dgm:spPr/>
      <dgm:t>
        <a:bodyPr/>
        <a:lstStyle/>
        <a:p>
          <a:endParaRPr lang="en-US"/>
        </a:p>
      </dgm:t>
    </dgm:pt>
    <dgm:pt modelId="{C82F252C-6A44-403F-A4F3-C614C9F86892}">
      <dgm:prSet phldrT="[Text]" custT="1"/>
      <dgm:spPr/>
      <dgm:t>
        <a:bodyPr/>
        <a:lstStyle/>
        <a:p>
          <a:r>
            <a:rPr lang="en-US" sz="1800"/>
            <a:t>Analyse accuracy similary discussed in Table 3</a:t>
          </a:r>
        </a:p>
      </dgm:t>
    </dgm:pt>
    <dgm:pt modelId="{566E7A6C-D000-4A80-8832-79D2983D5938}" type="parTrans" cxnId="{C3588E1F-678B-4206-881A-697FB845C3A3}">
      <dgm:prSet/>
      <dgm:spPr/>
      <dgm:t>
        <a:bodyPr/>
        <a:lstStyle/>
        <a:p>
          <a:endParaRPr lang="en-US"/>
        </a:p>
      </dgm:t>
    </dgm:pt>
    <dgm:pt modelId="{1BD9A63C-88B6-4A59-949E-858E680F6E47}" type="sibTrans" cxnId="{C3588E1F-678B-4206-881A-697FB845C3A3}">
      <dgm:prSet/>
      <dgm:spPr/>
      <dgm:t>
        <a:bodyPr/>
        <a:lstStyle/>
        <a:p>
          <a:endParaRPr lang="en-US"/>
        </a:p>
      </dgm:t>
    </dgm:pt>
    <dgm:pt modelId="{6ED038AF-C51B-4740-BA05-521FCBD42351}">
      <dgm:prSet phldrT="[Text]" custT="1"/>
      <dgm:spPr/>
      <dgm:t>
        <a:bodyPr/>
        <a:lstStyle/>
        <a:p>
          <a:r>
            <a:rPr lang="en-US" sz="1800"/>
            <a:t>The results can be compared using following metrics</a:t>
          </a:r>
        </a:p>
      </dgm:t>
    </dgm:pt>
    <dgm:pt modelId="{F4F3EFEE-D025-4BAB-9648-3CC38053C1CA}" type="parTrans" cxnId="{2686BEDE-A417-4703-9084-BCC82244B516}">
      <dgm:prSet/>
      <dgm:spPr/>
      <dgm:t>
        <a:bodyPr/>
        <a:lstStyle/>
        <a:p>
          <a:endParaRPr lang="en-US"/>
        </a:p>
      </dgm:t>
    </dgm:pt>
    <dgm:pt modelId="{F43CB792-0B1E-4DA1-BE6A-9700C2749DEC}" type="sibTrans" cxnId="{2686BEDE-A417-4703-9084-BCC82244B516}">
      <dgm:prSet/>
      <dgm:spPr/>
      <dgm:t>
        <a:bodyPr/>
        <a:lstStyle/>
        <a:p>
          <a:endParaRPr lang="en-US"/>
        </a:p>
      </dgm:t>
    </dgm:pt>
    <dgm:pt modelId="{2C90D552-D369-4952-AA71-F583B96472FA}">
      <dgm:prSet custT="1"/>
      <dgm:spPr/>
      <dgm:t>
        <a:bodyPr/>
        <a:lstStyle/>
        <a:p>
          <a:pPr>
            <a:buFont typeface="+mj-lt"/>
            <a:buAutoNum type="arabicPeriod"/>
          </a:pPr>
          <a:r>
            <a:rPr lang="en-US" sz="1800"/>
            <a:t>Accuracy in identifying food.</a:t>
          </a:r>
        </a:p>
      </dgm:t>
    </dgm:pt>
    <dgm:pt modelId="{73C2DF8F-8C73-48B4-ADDD-60EDCBF8805F}" type="parTrans" cxnId="{4EDBAC61-FD08-4676-91C7-AFDD78B747EA}">
      <dgm:prSet/>
      <dgm:spPr/>
      <dgm:t>
        <a:bodyPr/>
        <a:lstStyle/>
        <a:p>
          <a:endParaRPr lang="en-US"/>
        </a:p>
      </dgm:t>
    </dgm:pt>
    <dgm:pt modelId="{39DDC517-0636-485E-A4EC-B5D60BA23D3B}" type="sibTrans" cxnId="{4EDBAC61-FD08-4676-91C7-AFDD78B747EA}">
      <dgm:prSet/>
      <dgm:spPr/>
      <dgm:t>
        <a:bodyPr/>
        <a:lstStyle/>
        <a:p>
          <a:endParaRPr lang="en-US"/>
        </a:p>
      </dgm:t>
    </dgm:pt>
    <dgm:pt modelId="{3C022A90-BD00-4781-986A-A03F7ADE6914}">
      <dgm:prSet custT="1"/>
      <dgm:spPr/>
      <dgm:t>
        <a:bodyPr/>
        <a:lstStyle/>
        <a:p>
          <a:pPr>
            <a:buFont typeface="+mj-lt"/>
            <a:buAutoNum type="arabicPeriod"/>
          </a:pPr>
          <a:r>
            <a:rPr lang="en-US" sz="1800"/>
            <a:t>Accuracy in identifying ingredients in food image</a:t>
          </a:r>
        </a:p>
      </dgm:t>
    </dgm:pt>
    <dgm:pt modelId="{F0BF7E2F-4C77-4AF5-A9A3-CA435091EDC8}" type="parTrans" cxnId="{613C1203-E098-46E7-9CC1-B4F83E88CE0B}">
      <dgm:prSet/>
      <dgm:spPr/>
      <dgm:t>
        <a:bodyPr/>
        <a:lstStyle/>
        <a:p>
          <a:endParaRPr lang="en-US"/>
        </a:p>
      </dgm:t>
    </dgm:pt>
    <dgm:pt modelId="{190D35D2-DD2B-4718-82C4-0EFA9B9B1D31}" type="sibTrans" cxnId="{613C1203-E098-46E7-9CC1-B4F83E88CE0B}">
      <dgm:prSet/>
      <dgm:spPr/>
      <dgm:t>
        <a:bodyPr/>
        <a:lstStyle/>
        <a:p>
          <a:endParaRPr lang="en-US"/>
        </a:p>
      </dgm:t>
    </dgm:pt>
    <dgm:pt modelId="{8BDFA5A7-C9F5-4243-BACE-FF8AD4E60897}">
      <dgm:prSet custT="1"/>
      <dgm:spPr/>
      <dgm:t>
        <a:bodyPr/>
        <a:lstStyle/>
        <a:p>
          <a:pPr>
            <a:buFont typeface="+mj-lt"/>
            <a:buAutoNum type="arabicPeriod"/>
          </a:pPr>
          <a:r>
            <a:rPr lang="en-US" sz="1800"/>
            <a:t>Accuracy in identifying the quantity of each ingredient.</a:t>
          </a:r>
        </a:p>
      </dgm:t>
    </dgm:pt>
    <dgm:pt modelId="{74BBF999-4D8C-4607-A9C2-EEAEF61BD4D8}" type="parTrans" cxnId="{AC6ECDC8-CC47-4C6E-B6C5-633D28261B3C}">
      <dgm:prSet/>
      <dgm:spPr/>
      <dgm:t>
        <a:bodyPr/>
        <a:lstStyle/>
        <a:p>
          <a:endParaRPr lang="en-US"/>
        </a:p>
      </dgm:t>
    </dgm:pt>
    <dgm:pt modelId="{D97BAA1C-C97B-45D6-AE1D-17ACAA83488F}" type="sibTrans" cxnId="{AC6ECDC8-CC47-4C6E-B6C5-633D28261B3C}">
      <dgm:prSet/>
      <dgm:spPr/>
      <dgm:t>
        <a:bodyPr/>
        <a:lstStyle/>
        <a:p>
          <a:endParaRPr lang="en-US"/>
        </a:p>
      </dgm:t>
    </dgm:pt>
    <dgm:pt modelId="{D612B83F-4723-49B6-95D3-80F3A2BFC6A4}">
      <dgm:prSet custT="1"/>
      <dgm:spPr/>
      <dgm:t>
        <a:bodyPr/>
        <a:lstStyle/>
        <a:p>
          <a:pPr>
            <a:buFont typeface="+mj-lt"/>
            <a:buAutoNum type="arabicPeriod"/>
          </a:pPr>
          <a:r>
            <a:rPr lang="en-US" sz="1800"/>
            <a:t>Accuracy in finding nutritional values</a:t>
          </a:r>
        </a:p>
      </dgm:t>
    </dgm:pt>
    <dgm:pt modelId="{DD6A2BDF-9346-49C7-B169-D6AA9E06469E}" type="parTrans" cxnId="{7FF082B6-C0C6-400C-900E-8960AD3FA9DD}">
      <dgm:prSet/>
      <dgm:spPr/>
      <dgm:t>
        <a:bodyPr/>
        <a:lstStyle/>
        <a:p>
          <a:endParaRPr lang="en-US"/>
        </a:p>
      </dgm:t>
    </dgm:pt>
    <dgm:pt modelId="{342CB3D5-5E5F-423B-86A4-BACA685900BF}" type="sibTrans" cxnId="{7FF082B6-C0C6-400C-900E-8960AD3FA9DD}">
      <dgm:prSet/>
      <dgm:spPr/>
      <dgm:t>
        <a:bodyPr/>
        <a:lstStyle/>
        <a:p>
          <a:endParaRPr lang="en-US"/>
        </a:p>
      </dgm:t>
    </dgm:pt>
    <dgm:pt modelId="{53F12456-5F1C-4133-BF85-298CF140B25C}">
      <dgm:prSet custT="1"/>
      <dgm:spPr/>
      <dgm:t>
        <a:bodyPr/>
        <a:lstStyle/>
        <a:p>
          <a:r>
            <a:rPr lang="en-US" sz="1800"/>
            <a:t>Statistical analysis will be conducted using Analysis of Variance (ANOVA)</a:t>
          </a:r>
        </a:p>
      </dgm:t>
    </dgm:pt>
    <dgm:pt modelId="{C8661514-F914-4B0B-AD56-4020AAD91E80}" type="sibTrans" cxnId="{1F7ABF4A-2ADC-4F23-90CF-FDAABE396105}">
      <dgm:prSet/>
      <dgm:spPr/>
      <dgm:t>
        <a:bodyPr/>
        <a:lstStyle/>
        <a:p>
          <a:endParaRPr lang="en-US"/>
        </a:p>
      </dgm:t>
    </dgm:pt>
    <dgm:pt modelId="{AF3DE24F-9ED5-48AE-A09E-0E2586CC7C6B}" type="parTrans" cxnId="{1F7ABF4A-2ADC-4F23-90CF-FDAABE396105}">
      <dgm:prSet/>
      <dgm:spPr/>
      <dgm:t>
        <a:bodyPr/>
        <a:lstStyle/>
        <a:p>
          <a:endParaRPr lang="en-US"/>
        </a:p>
      </dgm:t>
    </dgm:pt>
    <dgm:pt modelId="{38D15945-F14A-4525-9FD9-511414D715CF}">
      <dgm:prSet phldrT="[Text]" custT="1"/>
      <dgm:spPr/>
      <dgm:t>
        <a:bodyPr/>
        <a:lstStyle/>
        <a:p>
          <a:endParaRPr lang="en-US" sz="1800"/>
        </a:p>
      </dgm:t>
    </dgm:pt>
    <dgm:pt modelId="{7F966E65-7779-4AB4-8BA4-5112F9AD59AB}" type="parTrans" cxnId="{73301718-85CD-49D2-9B78-91A6109D1562}">
      <dgm:prSet/>
      <dgm:spPr/>
      <dgm:t>
        <a:bodyPr/>
        <a:lstStyle/>
        <a:p>
          <a:endParaRPr lang="en-US"/>
        </a:p>
      </dgm:t>
    </dgm:pt>
    <dgm:pt modelId="{933BCB08-18F5-469C-A24C-76DF4BC0306F}" type="sibTrans" cxnId="{73301718-85CD-49D2-9B78-91A6109D1562}">
      <dgm:prSet/>
      <dgm:spPr/>
      <dgm:t>
        <a:bodyPr/>
        <a:lstStyle/>
        <a:p>
          <a:endParaRPr lang="en-US"/>
        </a:p>
      </dgm:t>
    </dgm:pt>
    <dgm:pt modelId="{03DE318C-0FBB-4CF4-A18A-6598ADD87F4E}">
      <dgm:prSet phldrT="[Text]" custT="1"/>
      <dgm:spPr/>
      <dgm:t>
        <a:bodyPr/>
        <a:lstStyle/>
        <a:p>
          <a:endParaRPr lang="en-US" sz="1800"/>
        </a:p>
      </dgm:t>
    </dgm:pt>
    <dgm:pt modelId="{BE4A1073-9381-44E4-8E02-DCD41CF76459}" type="parTrans" cxnId="{1DBC6387-9096-470D-AB55-71D44E86FDD2}">
      <dgm:prSet/>
      <dgm:spPr/>
      <dgm:t>
        <a:bodyPr/>
        <a:lstStyle/>
        <a:p>
          <a:endParaRPr lang="en-US"/>
        </a:p>
      </dgm:t>
    </dgm:pt>
    <dgm:pt modelId="{43E0FC85-BD2A-43BC-836F-CBBF9BA0A6E6}" type="sibTrans" cxnId="{1DBC6387-9096-470D-AB55-71D44E86FDD2}">
      <dgm:prSet/>
      <dgm:spPr/>
      <dgm:t>
        <a:bodyPr/>
        <a:lstStyle/>
        <a:p>
          <a:endParaRPr lang="en-US"/>
        </a:p>
      </dgm:t>
    </dgm:pt>
    <dgm:pt modelId="{46B9EEE2-ECF2-49E2-868C-8EFEFC0082FA}">
      <dgm:prSet custT="1"/>
      <dgm:spPr/>
      <dgm:t>
        <a:bodyPr/>
        <a:lstStyle/>
        <a:p>
          <a:pPr>
            <a:buFont typeface="+mj-lt"/>
            <a:buAutoNum type="arabicPeriod"/>
          </a:pPr>
          <a:endParaRPr lang="en-US" sz="1800"/>
        </a:p>
      </dgm:t>
    </dgm:pt>
    <dgm:pt modelId="{8AEC827A-2842-444D-8725-9528A81BD6FA}" type="parTrans" cxnId="{E01773E2-0D1D-47CA-8EF3-04B5EDEA4316}">
      <dgm:prSet/>
      <dgm:spPr/>
      <dgm:t>
        <a:bodyPr/>
        <a:lstStyle/>
        <a:p>
          <a:endParaRPr lang="en-US"/>
        </a:p>
      </dgm:t>
    </dgm:pt>
    <dgm:pt modelId="{2BE7566E-77FA-4D07-966B-FB8B581CF7F6}" type="sibTrans" cxnId="{E01773E2-0D1D-47CA-8EF3-04B5EDEA4316}">
      <dgm:prSet/>
      <dgm:spPr/>
      <dgm:t>
        <a:bodyPr/>
        <a:lstStyle/>
        <a:p>
          <a:endParaRPr lang="en-US"/>
        </a:p>
      </dgm:t>
    </dgm:pt>
    <dgm:pt modelId="{BA7F7995-C13F-429B-B3D0-5CF7A7B43AEA}" type="pres">
      <dgm:prSet presAssocID="{1042C978-512C-4759-98E1-2543E5856DFD}" presName="linearFlow" presStyleCnt="0">
        <dgm:presLayoutVars>
          <dgm:dir/>
          <dgm:animLvl val="lvl"/>
          <dgm:resizeHandles val="exact"/>
        </dgm:presLayoutVars>
      </dgm:prSet>
      <dgm:spPr/>
    </dgm:pt>
    <dgm:pt modelId="{D1B06448-A85E-4ACF-A98D-F8A710635628}" type="pres">
      <dgm:prSet presAssocID="{B13E14D5-38E7-432C-98D5-71C501F93A39}" presName="composite" presStyleCnt="0"/>
      <dgm:spPr/>
    </dgm:pt>
    <dgm:pt modelId="{7BE513F4-4044-4606-B3A2-8ADCC4A55ECF}" type="pres">
      <dgm:prSet presAssocID="{B13E14D5-38E7-432C-98D5-71C501F93A39}" presName="parentText" presStyleLbl="alignNode1" presStyleIdx="0" presStyleCnt="1">
        <dgm:presLayoutVars>
          <dgm:chMax val="1"/>
          <dgm:bulletEnabled val="1"/>
        </dgm:presLayoutVars>
      </dgm:prSet>
      <dgm:spPr/>
    </dgm:pt>
    <dgm:pt modelId="{6237D679-6E5A-4228-A4D9-73D87C57CA48}" type="pres">
      <dgm:prSet presAssocID="{B13E14D5-38E7-432C-98D5-71C501F93A39}" presName="descendantText" presStyleLbl="alignAcc1" presStyleIdx="0" presStyleCnt="1">
        <dgm:presLayoutVars>
          <dgm:bulletEnabled val="1"/>
        </dgm:presLayoutVars>
      </dgm:prSet>
      <dgm:spPr/>
    </dgm:pt>
  </dgm:ptLst>
  <dgm:cxnLst>
    <dgm:cxn modelId="{613C1203-E098-46E7-9CC1-B4F83E88CE0B}" srcId="{6ED038AF-C51B-4740-BA05-521FCBD42351}" destId="{3C022A90-BD00-4781-986A-A03F7ADE6914}" srcOrd="1" destOrd="0" parTransId="{F0BF7E2F-4C77-4AF5-A9A3-CA435091EDC8}" sibTransId="{190D35D2-DD2B-4718-82C4-0EFA9B9B1D31}"/>
    <dgm:cxn modelId="{BB20C705-6567-4E23-BD6C-97FAD723E74C}" srcId="{1042C978-512C-4759-98E1-2543E5856DFD}" destId="{B13E14D5-38E7-432C-98D5-71C501F93A39}" srcOrd="0" destOrd="0" parTransId="{D0BE5E69-7202-40BE-B477-DD52FB3B1DC0}" sibTransId="{0FDCECDA-2EEC-4E41-A720-E016BAC110B5}"/>
    <dgm:cxn modelId="{C53DEC05-F867-4B59-B70C-4B4738A713B3}" type="presOf" srcId="{38D15945-F14A-4525-9FD9-511414D715CF}" destId="{6237D679-6E5A-4228-A4D9-73D87C57CA48}" srcOrd="0" destOrd="1" presId="urn:microsoft.com/office/officeart/2005/8/layout/chevron2"/>
    <dgm:cxn modelId="{73301718-85CD-49D2-9B78-91A6109D1562}" srcId="{B13E14D5-38E7-432C-98D5-71C501F93A39}" destId="{38D15945-F14A-4525-9FD9-511414D715CF}" srcOrd="1" destOrd="0" parTransId="{7F966E65-7779-4AB4-8BA4-5112F9AD59AB}" sibTransId="{933BCB08-18F5-469C-A24C-76DF4BC0306F}"/>
    <dgm:cxn modelId="{C3588E1F-678B-4206-881A-697FB845C3A3}" srcId="{B13E14D5-38E7-432C-98D5-71C501F93A39}" destId="{C82F252C-6A44-403F-A4F3-C614C9F86892}" srcOrd="2" destOrd="0" parTransId="{566E7A6C-D000-4A80-8832-79D2983D5938}" sibTransId="{1BD9A63C-88B6-4A59-949E-858E680F6E47}"/>
    <dgm:cxn modelId="{57052635-54B7-4391-9B62-37BFD2B2B1FE}" type="presOf" srcId="{2C90D552-D369-4952-AA71-F583B96472FA}" destId="{6237D679-6E5A-4228-A4D9-73D87C57CA48}" srcOrd="0" destOrd="5" presId="urn:microsoft.com/office/officeart/2005/8/layout/chevron2"/>
    <dgm:cxn modelId="{E41FBC40-FD6B-4E7B-837B-A42CE590841A}" type="presOf" srcId="{46B9EEE2-ECF2-49E2-868C-8EFEFC0082FA}" destId="{6237D679-6E5A-4228-A4D9-73D87C57CA48}" srcOrd="0" destOrd="9" presId="urn:microsoft.com/office/officeart/2005/8/layout/chevron2"/>
    <dgm:cxn modelId="{4EDBAC61-FD08-4676-91C7-AFDD78B747EA}" srcId="{6ED038AF-C51B-4740-BA05-521FCBD42351}" destId="{2C90D552-D369-4952-AA71-F583B96472FA}" srcOrd="0" destOrd="0" parTransId="{73C2DF8F-8C73-48B4-ADDD-60EDCBF8805F}" sibTransId="{39DDC517-0636-485E-A4EC-B5D60BA23D3B}"/>
    <dgm:cxn modelId="{1F7ABF4A-2ADC-4F23-90CF-FDAABE396105}" srcId="{B13E14D5-38E7-432C-98D5-71C501F93A39}" destId="{53F12456-5F1C-4133-BF85-298CF140B25C}" srcOrd="5" destOrd="0" parTransId="{AF3DE24F-9ED5-48AE-A09E-0E2586CC7C6B}" sibTransId="{C8661514-F914-4B0B-AD56-4020AAD91E80}"/>
    <dgm:cxn modelId="{BE03E34A-4756-4A90-927D-F39188907150}" type="presOf" srcId="{3C022A90-BD00-4781-986A-A03F7ADE6914}" destId="{6237D679-6E5A-4228-A4D9-73D87C57CA48}" srcOrd="0" destOrd="6" presId="urn:microsoft.com/office/officeart/2005/8/layout/chevron2"/>
    <dgm:cxn modelId="{B98AA26B-ED10-422C-81C6-DA9E4CE244E7}" type="presOf" srcId="{1042C978-512C-4759-98E1-2543E5856DFD}" destId="{BA7F7995-C13F-429B-B3D0-5CF7A7B43AEA}" srcOrd="0" destOrd="0" presId="urn:microsoft.com/office/officeart/2005/8/layout/chevron2"/>
    <dgm:cxn modelId="{02359D4D-BB67-4801-B384-5A464CB58273}" type="presOf" srcId="{B13E14D5-38E7-432C-98D5-71C501F93A39}" destId="{7BE513F4-4044-4606-B3A2-8ADCC4A55ECF}" srcOrd="0" destOrd="0" presId="urn:microsoft.com/office/officeart/2005/8/layout/chevron2"/>
    <dgm:cxn modelId="{DC69B06E-4278-4619-B35D-D64708639931}" srcId="{B13E14D5-38E7-432C-98D5-71C501F93A39}" destId="{13165D1B-B193-4DB9-8098-730A1688641A}" srcOrd="0" destOrd="0" parTransId="{B31BEE59-AD2E-41A4-8956-70E17140AFD0}" sibTransId="{622F6F3D-F39B-4EF6-9DB5-FF01BDA60C80}"/>
    <dgm:cxn modelId="{6CED9570-D4D6-4621-A6D0-BE753B252E27}" type="presOf" srcId="{C82F252C-6A44-403F-A4F3-C614C9F86892}" destId="{6237D679-6E5A-4228-A4D9-73D87C57CA48}" srcOrd="0" destOrd="2" presId="urn:microsoft.com/office/officeart/2005/8/layout/chevron2"/>
    <dgm:cxn modelId="{1DBC6387-9096-470D-AB55-71D44E86FDD2}" srcId="{B13E14D5-38E7-432C-98D5-71C501F93A39}" destId="{03DE318C-0FBB-4CF4-A18A-6598ADD87F4E}" srcOrd="3" destOrd="0" parTransId="{BE4A1073-9381-44E4-8E02-DCD41CF76459}" sibTransId="{43E0FC85-BD2A-43BC-836F-CBBF9BA0A6E6}"/>
    <dgm:cxn modelId="{F146CC91-4D27-41F4-B761-1D0D34B0CA1F}" type="presOf" srcId="{13165D1B-B193-4DB9-8098-730A1688641A}" destId="{6237D679-6E5A-4228-A4D9-73D87C57CA48}" srcOrd="0" destOrd="0" presId="urn:microsoft.com/office/officeart/2005/8/layout/chevron2"/>
    <dgm:cxn modelId="{1FB4E0A0-C19A-43A6-B8D0-7F790D95241E}" type="presOf" srcId="{D612B83F-4723-49B6-95D3-80F3A2BFC6A4}" destId="{6237D679-6E5A-4228-A4D9-73D87C57CA48}" srcOrd="0" destOrd="8" presId="urn:microsoft.com/office/officeart/2005/8/layout/chevron2"/>
    <dgm:cxn modelId="{20BFA6A1-E17B-4FB0-9F09-22AE28BD696F}" type="presOf" srcId="{53F12456-5F1C-4133-BF85-298CF140B25C}" destId="{6237D679-6E5A-4228-A4D9-73D87C57CA48}" srcOrd="0" destOrd="10" presId="urn:microsoft.com/office/officeart/2005/8/layout/chevron2"/>
    <dgm:cxn modelId="{D1101CA3-7F02-4DFA-8D52-5F5EE20FB058}" type="presOf" srcId="{8BDFA5A7-C9F5-4243-BACE-FF8AD4E60897}" destId="{6237D679-6E5A-4228-A4D9-73D87C57CA48}" srcOrd="0" destOrd="7" presId="urn:microsoft.com/office/officeart/2005/8/layout/chevron2"/>
    <dgm:cxn modelId="{A1AF81AC-0121-4C7C-8C3B-306E25BAF2BC}" type="presOf" srcId="{03DE318C-0FBB-4CF4-A18A-6598ADD87F4E}" destId="{6237D679-6E5A-4228-A4D9-73D87C57CA48}" srcOrd="0" destOrd="3" presId="urn:microsoft.com/office/officeart/2005/8/layout/chevron2"/>
    <dgm:cxn modelId="{491B55B1-466C-425D-B272-4F090D9A8E71}" type="presOf" srcId="{6ED038AF-C51B-4740-BA05-521FCBD42351}" destId="{6237D679-6E5A-4228-A4D9-73D87C57CA48}" srcOrd="0" destOrd="4" presId="urn:microsoft.com/office/officeart/2005/8/layout/chevron2"/>
    <dgm:cxn modelId="{7FF082B6-C0C6-400C-900E-8960AD3FA9DD}" srcId="{6ED038AF-C51B-4740-BA05-521FCBD42351}" destId="{D612B83F-4723-49B6-95D3-80F3A2BFC6A4}" srcOrd="3" destOrd="0" parTransId="{DD6A2BDF-9346-49C7-B169-D6AA9E06469E}" sibTransId="{342CB3D5-5E5F-423B-86A4-BACA685900BF}"/>
    <dgm:cxn modelId="{AC6ECDC8-CC47-4C6E-B6C5-633D28261B3C}" srcId="{6ED038AF-C51B-4740-BA05-521FCBD42351}" destId="{8BDFA5A7-C9F5-4243-BACE-FF8AD4E60897}" srcOrd="2" destOrd="0" parTransId="{74BBF999-4D8C-4607-A9C2-EEAEF61BD4D8}" sibTransId="{D97BAA1C-C97B-45D6-AE1D-17ACAA83488F}"/>
    <dgm:cxn modelId="{2686BEDE-A417-4703-9084-BCC82244B516}" srcId="{B13E14D5-38E7-432C-98D5-71C501F93A39}" destId="{6ED038AF-C51B-4740-BA05-521FCBD42351}" srcOrd="4" destOrd="0" parTransId="{F4F3EFEE-D025-4BAB-9648-3CC38053C1CA}" sibTransId="{F43CB792-0B1E-4DA1-BE6A-9700C2749DEC}"/>
    <dgm:cxn modelId="{E01773E2-0D1D-47CA-8EF3-04B5EDEA4316}" srcId="{6ED038AF-C51B-4740-BA05-521FCBD42351}" destId="{46B9EEE2-ECF2-49E2-868C-8EFEFC0082FA}" srcOrd="4" destOrd="0" parTransId="{8AEC827A-2842-444D-8725-9528A81BD6FA}" sibTransId="{2BE7566E-77FA-4D07-966B-FB8B581CF7F6}"/>
    <dgm:cxn modelId="{E4B21A3B-6F2F-427F-9DEB-B8CED0289422}" type="presParOf" srcId="{BA7F7995-C13F-429B-B3D0-5CF7A7B43AEA}" destId="{D1B06448-A85E-4ACF-A98D-F8A710635628}" srcOrd="0" destOrd="0" presId="urn:microsoft.com/office/officeart/2005/8/layout/chevron2"/>
    <dgm:cxn modelId="{5B3B4D64-DDCB-4954-BFCE-5CDAF51438D6}" type="presParOf" srcId="{D1B06448-A85E-4ACF-A98D-F8A710635628}" destId="{7BE513F4-4044-4606-B3A2-8ADCC4A55ECF}" srcOrd="0" destOrd="0" presId="urn:microsoft.com/office/officeart/2005/8/layout/chevron2"/>
    <dgm:cxn modelId="{E2E31C74-D551-4E5E-BA75-336D190C3223}" type="presParOf" srcId="{D1B06448-A85E-4ACF-A98D-F8A710635628}" destId="{6237D679-6E5A-4228-A4D9-73D87C57CA48}" srcOrd="1" destOrd="0" presId="urn:microsoft.com/office/officeart/2005/8/layout/chevron2"/>
  </dgm:cxnLst>
  <dgm:bg/>
  <dgm:whole/>
  <dgm:extLst>
    <a:ext uri="http://schemas.microsoft.com/office/drawing/2008/diagram">
      <dsp:dataModelExt xmlns:dsp="http://schemas.microsoft.com/office/drawing/2008/diagram" relId="rId4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D656199-4024-411F-A0BC-4FF748A82A44}">
      <dsp:nvSpPr>
        <dsp:cNvPr id="0" name=""/>
        <dsp:cNvSpPr/>
      </dsp:nvSpPr>
      <dsp:spPr>
        <a:xfrm rot="5400000">
          <a:off x="-2284776" y="2284776"/>
          <a:ext cx="6918038" cy="2348484"/>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20320" rIns="20320" bIns="20320" numCol="1" spcCol="1270" anchor="ctr" anchorCtr="0">
          <a:noAutofit/>
        </a:bodyPr>
        <a:lstStyle/>
        <a:p>
          <a:pPr marL="0" lvl="0" indent="0" algn="ctr" defTabSz="1422400">
            <a:lnSpc>
              <a:spcPct val="90000"/>
            </a:lnSpc>
            <a:spcBef>
              <a:spcPct val="0"/>
            </a:spcBef>
            <a:spcAft>
              <a:spcPct val="35000"/>
            </a:spcAft>
            <a:buNone/>
          </a:pPr>
          <a:r>
            <a:rPr lang="en-US" sz="3200" kern="1200"/>
            <a:t>Analyse  Proprietary API's </a:t>
          </a:r>
        </a:p>
        <a:p>
          <a:pPr marL="0" lvl="0" indent="0" algn="ctr" defTabSz="1422400">
            <a:lnSpc>
              <a:spcPct val="90000"/>
            </a:lnSpc>
            <a:spcBef>
              <a:spcPct val="0"/>
            </a:spcBef>
            <a:spcAft>
              <a:spcPct val="35000"/>
            </a:spcAft>
            <a:buNone/>
          </a:pPr>
          <a:r>
            <a:rPr lang="en-US" sz="3200" kern="1200"/>
            <a:t>RQ1</a:t>
          </a:r>
        </a:p>
      </dsp:txBody>
      <dsp:txXfrm rot="-5400000">
        <a:off x="1" y="1174241"/>
        <a:ext cx="2348484" cy="4569554"/>
      </dsp:txXfrm>
    </dsp:sp>
    <dsp:sp modelId="{D1D4F29B-E15D-4F67-80F9-963A1049F258}">
      <dsp:nvSpPr>
        <dsp:cNvPr id="0" name=""/>
        <dsp:cNvSpPr/>
      </dsp:nvSpPr>
      <dsp:spPr>
        <a:xfrm rot="5400000">
          <a:off x="1237949" y="1110534"/>
          <a:ext cx="5743795" cy="3522726"/>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13792" tIns="10160" rIns="10160" bIns="10160" numCol="1" spcCol="1270" anchor="ctr" anchorCtr="0">
          <a:noAutofit/>
        </a:bodyPr>
        <a:lstStyle/>
        <a:p>
          <a:pPr marL="171450" lvl="1" indent="-171450" algn="l" defTabSz="711200">
            <a:lnSpc>
              <a:spcPct val="90000"/>
            </a:lnSpc>
            <a:spcBef>
              <a:spcPct val="0"/>
            </a:spcBef>
            <a:spcAft>
              <a:spcPct val="15000"/>
            </a:spcAft>
            <a:buChar char="•"/>
          </a:pPr>
          <a:r>
            <a:rPr lang="en-US" sz="1600" kern="1200"/>
            <a:t>Select 2 proprietary API's Log Meal API and Foodviser.</a:t>
          </a:r>
        </a:p>
        <a:p>
          <a:pPr marL="171450" lvl="1" indent="-171450" algn="l" defTabSz="711200">
            <a:lnSpc>
              <a:spcPct val="90000"/>
            </a:lnSpc>
            <a:spcBef>
              <a:spcPct val="0"/>
            </a:spcBef>
            <a:spcAft>
              <a:spcPct val="15000"/>
            </a:spcAft>
            <a:buChar char="•"/>
          </a:pPr>
          <a:endParaRPr lang="en-US" sz="1600" kern="1200"/>
        </a:p>
        <a:p>
          <a:pPr marL="171450" lvl="1" indent="-171450" algn="l" defTabSz="711200">
            <a:lnSpc>
              <a:spcPct val="90000"/>
            </a:lnSpc>
            <a:spcBef>
              <a:spcPct val="0"/>
            </a:spcBef>
            <a:spcAft>
              <a:spcPct val="15000"/>
            </a:spcAft>
            <a:buChar char="•"/>
          </a:pPr>
          <a:r>
            <a:rPr lang="en-US" sz="1600" kern="1200"/>
            <a:t>Select that API's to recognize food, food ingredients, quantity and nutritional value which are </a:t>
          </a:r>
          <a:r>
            <a:rPr lang="en-US" sz="1600" b="1" i="1" kern="1200"/>
            <a:t>in-scope</a:t>
          </a:r>
        </a:p>
        <a:p>
          <a:pPr marL="171450" lvl="1" indent="-171450" algn="l" defTabSz="711200">
            <a:lnSpc>
              <a:spcPct val="90000"/>
            </a:lnSpc>
            <a:spcBef>
              <a:spcPct val="0"/>
            </a:spcBef>
            <a:spcAft>
              <a:spcPct val="15000"/>
            </a:spcAft>
            <a:buChar char="•"/>
          </a:pPr>
          <a:endParaRPr lang="en-US" sz="1600" b="1" i="1" kern="1200"/>
        </a:p>
        <a:p>
          <a:pPr marL="171450" lvl="1" indent="-171450" algn="l" defTabSz="711200">
            <a:lnSpc>
              <a:spcPct val="90000"/>
            </a:lnSpc>
            <a:spcBef>
              <a:spcPct val="0"/>
            </a:spcBef>
            <a:spcAft>
              <a:spcPct val="15000"/>
            </a:spcAft>
            <a:buChar char="•"/>
          </a:pPr>
          <a:r>
            <a:rPr lang="en-US" sz="1600" kern="1200"/>
            <a:t>Select good quality sample images from image datasets like Vietnamese Lunch Dataset, MA Food 121 and UEC Food.</a:t>
          </a:r>
        </a:p>
        <a:p>
          <a:pPr marL="171450" lvl="1" indent="-171450" algn="l" defTabSz="711200">
            <a:lnSpc>
              <a:spcPct val="90000"/>
            </a:lnSpc>
            <a:spcBef>
              <a:spcPct val="0"/>
            </a:spcBef>
            <a:spcAft>
              <a:spcPct val="15000"/>
            </a:spcAft>
            <a:buChar char="•"/>
          </a:pPr>
          <a:endParaRPr lang="en-US" sz="1600" kern="1200"/>
        </a:p>
        <a:p>
          <a:pPr marL="171450" lvl="1" indent="-171450" algn="l" defTabSz="711200">
            <a:lnSpc>
              <a:spcPct val="90000"/>
            </a:lnSpc>
            <a:spcBef>
              <a:spcPct val="0"/>
            </a:spcBef>
            <a:spcAft>
              <a:spcPct val="15000"/>
            </a:spcAft>
            <a:buChar char="•"/>
          </a:pPr>
          <a:r>
            <a:rPr lang="en-US" sz="1600" kern="1200"/>
            <a:t>Process the sample images in selected API's and collect metrics.</a:t>
          </a:r>
        </a:p>
      </dsp:txBody>
      <dsp:txXfrm rot="-5400000">
        <a:off x="2348484" y="171965"/>
        <a:ext cx="3350761" cy="539986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B606649-FA89-49CE-8EBC-0AE20A3A8E4B}">
      <dsp:nvSpPr>
        <dsp:cNvPr id="0" name=""/>
        <dsp:cNvSpPr/>
      </dsp:nvSpPr>
      <dsp:spPr>
        <a:xfrm rot="5400000">
          <a:off x="-2377439" y="2775954"/>
          <a:ext cx="7132320" cy="2377440"/>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20320" rIns="20320" bIns="20320" numCol="1" spcCol="1270" anchor="ctr" anchorCtr="0">
          <a:noAutofit/>
        </a:bodyPr>
        <a:lstStyle/>
        <a:p>
          <a:pPr marL="0" lvl="0" indent="0" algn="ctr" defTabSz="1422400">
            <a:lnSpc>
              <a:spcPct val="90000"/>
            </a:lnSpc>
            <a:spcBef>
              <a:spcPct val="0"/>
            </a:spcBef>
            <a:spcAft>
              <a:spcPct val="35000"/>
            </a:spcAft>
            <a:buNone/>
          </a:pPr>
          <a:r>
            <a:rPr lang="en-US" sz="3200" kern="1200"/>
            <a:t>Setup Open-source Model </a:t>
          </a:r>
        </a:p>
        <a:p>
          <a:pPr marL="0" lvl="0" indent="0" algn="ctr" defTabSz="1422400">
            <a:lnSpc>
              <a:spcPct val="90000"/>
            </a:lnSpc>
            <a:spcBef>
              <a:spcPct val="0"/>
            </a:spcBef>
            <a:spcAft>
              <a:spcPct val="35000"/>
            </a:spcAft>
            <a:buNone/>
          </a:pPr>
          <a:r>
            <a:rPr lang="en-US" sz="3200" kern="1200"/>
            <a:t>RQ2</a:t>
          </a:r>
        </a:p>
      </dsp:txBody>
      <dsp:txXfrm rot="-5400000">
        <a:off x="1" y="1587234"/>
        <a:ext cx="2377440" cy="4754880"/>
      </dsp:txXfrm>
    </dsp:sp>
    <dsp:sp modelId="{D607AE47-8978-403F-9401-2E5C84499C4C}">
      <dsp:nvSpPr>
        <dsp:cNvPr id="0" name=""/>
        <dsp:cNvSpPr/>
      </dsp:nvSpPr>
      <dsp:spPr>
        <a:xfrm rot="5400000">
          <a:off x="1188720" y="1587234"/>
          <a:ext cx="5943600" cy="3566159"/>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28016" tIns="11430" rIns="11430" bIns="11430" numCol="1" spcCol="1270" anchor="ctr" anchorCtr="0">
          <a:noAutofit/>
        </a:bodyPr>
        <a:lstStyle/>
        <a:p>
          <a:pPr marL="171450" lvl="1" indent="-171450" algn="l" defTabSz="800100">
            <a:lnSpc>
              <a:spcPct val="90000"/>
            </a:lnSpc>
            <a:spcBef>
              <a:spcPct val="0"/>
            </a:spcBef>
            <a:spcAft>
              <a:spcPct val="15000"/>
            </a:spcAft>
            <a:buChar char="•"/>
          </a:pPr>
          <a:r>
            <a:rPr lang="en-US" sz="1800" kern="1200"/>
            <a:t>Download and setup open-source model in local machine</a:t>
          </a:r>
        </a:p>
        <a:p>
          <a:pPr marL="171450" lvl="1" indent="-171450" algn="l" defTabSz="800100">
            <a:lnSpc>
              <a:spcPct val="90000"/>
            </a:lnSpc>
            <a:spcBef>
              <a:spcPct val="0"/>
            </a:spcBef>
            <a:spcAft>
              <a:spcPct val="15000"/>
            </a:spcAft>
            <a:buChar char="•"/>
          </a:pPr>
          <a:endParaRPr lang="en-US" sz="1800" kern="1200"/>
        </a:p>
        <a:p>
          <a:pPr marL="171450" lvl="1" indent="-171450" algn="l" defTabSz="800100">
            <a:lnSpc>
              <a:spcPct val="90000"/>
            </a:lnSpc>
            <a:spcBef>
              <a:spcPct val="0"/>
            </a:spcBef>
            <a:spcAft>
              <a:spcPct val="15000"/>
            </a:spcAft>
            <a:buFont typeface="Symbol" panose="05050102010706020507" pitchFamily="18" charset="2"/>
            <a:buChar char=""/>
          </a:pPr>
          <a:r>
            <a:rPr lang="en-US" sz="1800" kern="1200"/>
            <a:t>2 Core processor, 16 GB Ram, Visual Studio Code, Python, Image recognition libraries, Install open-source code</a:t>
          </a:r>
        </a:p>
        <a:p>
          <a:pPr marL="171450" lvl="1" indent="-171450" algn="l" defTabSz="800100">
            <a:lnSpc>
              <a:spcPct val="90000"/>
            </a:lnSpc>
            <a:spcBef>
              <a:spcPct val="0"/>
            </a:spcBef>
            <a:spcAft>
              <a:spcPct val="15000"/>
            </a:spcAft>
            <a:buFont typeface="Symbol" panose="05050102010706020507" pitchFamily="18" charset="2"/>
            <a:buChar char=""/>
          </a:pPr>
          <a:endParaRPr lang="en-US" sz="1800" kern="1200"/>
        </a:p>
        <a:p>
          <a:pPr marL="171450" lvl="1" indent="-171450" algn="l" defTabSz="800100">
            <a:lnSpc>
              <a:spcPct val="90000"/>
            </a:lnSpc>
            <a:spcBef>
              <a:spcPct val="0"/>
            </a:spcBef>
            <a:spcAft>
              <a:spcPct val="15000"/>
            </a:spcAft>
            <a:buChar char="•"/>
          </a:pPr>
          <a:r>
            <a:rPr lang="en-US" sz="1800" kern="1200"/>
            <a:t>Process same images used in above analysis</a:t>
          </a:r>
        </a:p>
        <a:p>
          <a:pPr marL="171450" lvl="1" indent="-171450" algn="l" defTabSz="800100">
            <a:lnSpc>
              <a:spcPct val="90000"/>
            </a:lnSpc>
            <a:spcBef>
              <a:spcPct val="0"/>
            </a:spcBef>
            <a:spcAft>
              <a:spcPct val="15000"/>
            </a:spcAft>
            <a:buChar char="•"/>
          </a:pPr>
          <a:endParaRPr lang="en-US" sz="1800" kern="1200"/>
        </a:p>
        <a:p>
          <a:pPr marL="171450" lvl="1" indent="-171450" algn="l" defTabSz="800100">
            <a:lnSpc>
              <a:spcPct val="90000"/>
            </a:lnSpc>
            <a:spcBef>
              <a:spcPct val="0"/>
            </a:spcBef>
            <a:spcAft>
              <a:spcPct val="15000"/>
            </a:spcAft>
            <a:buChar char="•"/>
          </a:pPr>
          <a:r>
            <a:rPr lang="en-US" sz="1800" kern="1200"/>
            <a:t>Capture results in metrics</a:t>
          </a:r>
        </a:p>
        <a:p>
          <a:pPr marL="171450" lvl="1" indent="-171450" algn="l" defTabSz="800100">
            <a:lnSpc>
              <a:spcPct val="90000"/>
            </a:lnSpc>
            <a:spcBef>
              <a:spcPct val="0"/>
            </a:spcBef>
            <a:spcAft>
              <a:spcPct val="15000"/>
            </a:spcAft>
            <a:buChar char="•"/>
          </a:pPr>
          <a:endParaRPr lang="en-US" sz="1800" kern="1200"/>
        </a:p>
        <a:p>
          <a:pPr marL="171450" lvl="1" indent="-171450" algn="l" defTabSz="800100">
            <a:lnSpc>
              <a:spcPct val="90000"/>
            </a:lnSpc>
            <a:spcBef>
              <a:spcPct val="0"/>
            </a:spcBef>
            <a:spcAft>
              <a:spcPct val="15000"/>
            </a:spcAft>
            <a:buChar char="•"/>
          </a:pPr>
          <a:r>
            <a:rPr lang="en-US" sz="1800" kern="1200"/>
            <a:t>Identify missing feature (eg: Quantify of food ingredients)</a:t>
          </a:r>
        </a:p>
      </dsp:txBody>
      <dsp:txXfrm rot="-5400000">
        <a:off x="2377440" y="572600"/>
        <a:ext cx="3392073" cy="5595428"/>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C5DF45E-9FA2-4115-9367-2BC8FC9D9BDB}">
      <dsp:nvSpPr>
        <dsp:cNvPr id="0" name=""/>
        <dsp:cNvSpPr/>
      </dsp:nvSpPr>
      <dsp:spPr>
        <a:xfrm rot="5400000">
          <a:off x="-2377439" y="2653124"/>
          <a:ext cx="7132320" cy="2377440"/>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20320" rIns="20320" bIns="20320" numCol="1" spcCol="1270" anchor="ctr" anchorCtr="0">
          <a:noAutofit/>
        </a:bodyPr>
        <a:lstStyle/>
        <a:p>
          <a:pPr marL="0" lvl="0" indent="0" algn="ctr" defTabSz="1422400">
            <a:lnSpc>
              <a:spcPct val="90000"/>
            </a:lnSpc>
            <a:spcBef>
              <a:spcPct val="0"/>
            </a:spcBef>
            <a:spcAft>
              <a:spcPct val="35000"/>
            </a:spcAft>
            <a:buNone/>
          </a:pPr>
          <a:r>
            <a:rPr lang="en-US" sz="3200" kern="1200"/>
            <a:t>Enhance Open-source Model</a:t>
          </a:r>
        </a:p>
        <a:p>
          <a:pPr marL="0" lvl="0" indent="0" algn="ctr" defTabSz="1422400">
            <a:lnSpc>
              <a:spcPct val="90000"/>
            </a:lnSpc>
            <a:spcBef>
              <a:spcPct val="0"/>
            </a:spcBef>
            <a:spcAft>
              <a:spcPct val="35000"/>
            </a:spcAft>
            <a:buNone/>
          </a:pPr>
          <a:r>
            <a:rPr lang="en-US" sz="3200" kern="1200"/>
            <a:t>RQ2</a:t>
          </a:r>
        </a:p>
      </dsp:txBody>
      <dsp:txXfrm rot="-5400000">
        <a:off x="1" y="1464404"/>
        <a:ext cx="2377440" cy="4754880"/>
      </dsp:txXfrm>
    </dsp:sp>
    <dsp:sp modelId="{11F6037B-6EAE-4E9D-95F6-DD7DA1FC6CE5}">
      <dsp:nvSpPr>
        <dsp:cNvPr id="0" name=""/>
        <dsp:cNvSpPr/>
      </dsp:nvSpPr>
      <dsp:spPr>
        <a:xfrm rot="5400000">
          <a:off x="1181409" y="1188720"/>
          <a:ext cx="5943600" cy="3566159"/>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28016" tIns="11430" rIns="11430" bIns="11430" numCol="1" spcCol="1270" anchor="ctr" anchorCtr="0">
          <a:noAutofit/>
        </a:bodyPr>
        <a:lstStyle/>
        <a:p>
          <a:pPr marL="171450" lvl="1" indent="-171450" algn="l" defTabSz="800100">
            <a:lnSpc>
              <a:spcPct val="90000"/>
            </a:lnSpc>
            <a:spcBef>
              <a:spcPct val="0"/>
            </a:spcBef>
            <a:spcAft>
              <a:spcPct val="15000"/>
            </a:spcAft>
            <a:buChar char="•"/>
          </a:pPr>
          <a:r>
            <a:rPr lang="en-US" sz="1800" kern="1200"/>
            <a:t>Enhace open-source model to indentify quantity of food ingredients</a:t>
          </a:r>
        </a:p>
        <a:p>
          <a:pPr marL="171450" lvl="1" indent="-171450" algn="l" defTabSz="800100">
            <a:lnSpc>
              <a:spcPct val="90000"/>
            </a:lnSpc>
            <a:spcBef>
              <a:spcPct val="0"/>
            </a:spcBef>
            <a:spcAft>
              <a:spcPct val="15000"/>
            </a:spcAft>
            <a:buChar char="•"/>
          </a:pPr>
          <a:endParaRPr lang="en-US" sz="1800" kern="1200"/>
        </a:p>
        <a:p>
          <a:pPr marL="171450" lvl="1" indent="-171450" algn="l" defTabSz="800100">
            <a:lnSpc>
              <a:spcPct val="90000"/>
            </a:lnSpc>
            <a:spcBef>
              <a:spcPct val="0"/>
            </a:spcBef>
            <a:spcAft>
              <a:spcPct val="15000"/>
            </a:spcAft>
            <a:buChar char="•"/>
          </a:pPr>
          <a:r>
            <a:rPr lang="en-US" sz="1800" kern="1200"/>
            <a:t>Test same set of images again in open-source model</a:t>
          </a:r>
        </a:p>
        <a:p>
          <a:pPr marL="171450" lvl="1" indent="-171450" algn="l" defTabSz="800100">
            <a:lnSpc>
              <a:spcPct val="90000"/>
            </a:lnSpc>
            <a:spcBef>
              <a:spcPct val="0"/>
            </a:spcBef>
            <a:spcAft>
              <a:spcPct val="15000"/>
            </a:spcAft>
            <a:buChar char="•"/>
          </a:pPr>
          <a:endParaRPr lang="en-US" sz="1800" kern="1200"/>
        </a:p>
        <a:p>
          <a:pPr marL="171450" lvl="1" indent="-171450" algn="l" defTabSz="800100">
            <a:lnSpc>
              <a:spcPct val="90000"/>
            </a:lnSpc>
            <a:spcBef>
              <a:spcPct val="0"/>
            </a:spcBef>
            <a:spcAft>
              <a:spcPct val="15000"/>
            </a:spcAft>
            <a:buChar char="•"/>
          </a:pPr>
          <a:r>
            <a:rPr lang="en-US" sz="1800" kern="1200"/>
            <a:t>Capture quantitative metrics from results.</a:t>
          </a:r>
        </a:p>
      </dsp:txBody>
      <dsp:txXfrm rot="-5400000">
        <a:off x="2370129" y="174086"/>
        <a:ext cx="3392073" cy="5595428"/>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BE513F4-4044-4606-B3A2-8ADCC4A55ECF}">
      <dsp:nvSpPr>
        <dsp:cNvPr id="0" name=""/>
        <dsp:cNvSpPr/>
      </dsp:nvSpPr>
      <dsp:spPr>
        <a:xfrm rot="5400000">
          <a:off x="-2377439" y="2803249"/>
          <a:ext cx="7132320" cy="2377440"/>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20320" rIns="20320" bIns="20320" numCol="1" spcCol="1270" anchor="ctr" anchorCtr="0">
          <a:noAutofit/>
        </a:bodyPr>
        <a:lstStyle/>
        <a:p>
          <a:pPr marL="0" lvl="0" indent="0" algn="ctr" defTabSz="1422400">
            <a:lnSpc>
              <a:spcPct val="90000"/>
            </a:lnSpc>
            <a:spcBef>
              <a:spcPct val="0"/>
            </a:spcBef>
            <a:spcAft>
              <a:spcPct val="35000"/>
            </a:spcAft>
            <a:buNone/>
          </a:pPr>
          <a:r>
            <a:rPr lang="en-US" sz="3200" kern="1200"/>
            <a:t>Compare Metrics</a:t>
          </a:r>
        </a:p>
        <a:p>
          <a:pPr marL="0" lvl="0" indent="0" algn="ctr" defTabSz="1422400">
            <a:lnSpc>
              <a:spcPct val="90000"/>
            </a:lnSpc>
            <a:spcBef>
              <a:spcPct val="0"/>
            </a:spcBef>
            <a:spcAft>
              <a:spcPct val="35000"/>
            </a:spcAft>
            <a:buNone/>
          </a:pPr>
          <a:r>
            <a:rPr lang="en-US" sz="3200" kern="1200"/>
            <a:t>RQ3</a:t>
          </a:r>
        </a:p>
      </dsp:txBody>
      <dsp:txXfrm rot="-5400000">
        <a:off x="1" y="1614529"/>
        <a:ext cx="2377440" cy="4754880"/>
      </dsp:txXfrm>
    </dsp:sp>
    <dsp:sp modelId="{6237D679-6E5A-4228-A4D9-73D87C57CA48}">
      <dsp:nvSpPr>
        <dsp:cNvPr id="0" name=""/>
        <dsp:cNvSpPr/>
      </dsp:nvSpPr>
      <dsp:spPr>
        <a:xfrm rot="5400000">
          <a:off x="1188720" y="1614530"/>
          <a:ext cx="5943600" cy="3566159"/>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28016" tIns="11430" rIns="11430" bIns="11430" numCol="1" spcCol="1270" anchor="ctr" anchorCtr="0">
          <a:noAutofit/>
        </a:bodyPr>
        <a:lstStyle/>
        <a:p>
          <a:pPr marL="171450" lvl="1" indent="-171450" algn="l" defTabSz="800100">
            <a:lnSpc>
              <a:spcPct val="90000"/>
            </a:lnSpc>
            <a:spcBef>
              <a:spcPct val="0"/>
            </a:spcBef>
            <a:spcAft>
              <a:spcPct val="15000"/>
            </a:spcAft>
            <a:buChar char="•"/>
          </a:pPr>
          <a:r>
            <a:rPr lang="en-US" sz="1800" kern="1200"/>
            <a:t>Compare quantitave metrics caputred from both proprietary and open-source models.</a:t>
          </a:r>
        </a:p>
        <a:p>
          <a:pPr marL="171450" lvl="1" indent="-171450" algn="l" defTabSz="800100">
            <a:lnSpc>
              <a:spcPct val="90000"/>
            </a:lnSpc>
            <a:spcBef>
              <a:spcPct val="0"/>
            </a:spcBef>
            <a:spcAft>
              <a:spcPct val="15000"/>
            </a:spcAft>
            <a:buChar char="•"/>
          </a:pPr>
          <a:endParaRPr lang="en-US" sz="1800" kern="1200"/>
        </a:p>
        <a:p>
          <a:pPr marL="171450" lvl="1" indent="-171450" algn="l" defTabSz="800100">
            <a:lnSpc>
              <a:spcPct val="90000"/>
            </a:lnSpc>
            <a:spcBef>
              <a:spcPct val="0"/>
            </a:spcBef>
            <a:spcAft>
              <a:spcPct val="15000"/>
            </a:spcAft>
            <a:buChar char="•"/>
          </a:pPr>
          <a:r>
            <a:rPr lang="en-US" sz="1800" kern="1200"/>
            <a:t>Analyse accuracy similary discussed in Table 3</a:t>
          </a:r>
        </a:p>
        <a:p>
          <a:pPr marL="171450" lvl="1" indent="-171450" algn="l" defTabSz="800100">
            <a:lnSpc>
              <a:spcPct val="90000"/>
            </a:lnSpc>
            <a:spcBef>
              <a:spcPct val="0"/>
            </a:spcBef>
            <a:spcAft>
              <a:spcPct val="15000"/>
            </a:spcAft>
            <a:buChar char="•"/>
          </a:pPr>
          <a:endParaRPr lang="en-US" sz="1800" kern="1200"/>
        </a:p>
        <a:p>
          <a:pPr marL="171450" lvl="1" indent="-171450" algn="l" defTabSz="800100">
            <a:lnSpc>
              <a:spcPct val="90000"/>
            </a:lnSpc>
            <a:spcBef>
              <a:spcPct val="0"/>
            </a:spcBef>
            <a:spcAft>
              <a:spcPct val="15000"/>
            </a:spcAft>
            <a:buChar char="•"/>
          </a:pPr>
          <a:r>
            <a:rPr lang="en-US" sz="1800" kern="1200"/>
            <a:t>The results can be compared using following metrics</a:t>
          </a:r>
        </a:p>
        <a:p>
          <a:pPr marL="342900" lvl="2" indent="-171450" algn="l" defTabSz="800100">
            <a:lnSpc>
              <a:spcPct val="90000"/>
            </a:lnSpc>
            <a:spcBef>
              <a:spcPct val="0"/>
            </a:spcBef>
            <a:spcAft>
              <a:spcPct val="15000"/>
            </a:spcAft>
            <a:buFont typeface="+mj-lt"/>
            <a:buAutoNum type="arabicPeriod"/>
          </a:pPr>
          <a:r>
            <a:rPr lang="en-US" sz="1800" kern="1200"/>
            <a:t>Accuracy in identifying food.</a:t>
          </a:r>
        </a:p>
        <a:p>
          <a:pPr marL="342900" lvl="2" indent="-171450" algn="l" defTabSz="800100">
            <a:lnSpc>
              <a:spcPct val="90000"/>
            </a:lnSpc>
            <a:spcBef>
              <a:spcPct val="0"/>
            </a:spcBef>
            <a:spcAft>
              <a:spcPct val="15000"/>
            </a:spcAft>
            <a:buFont typeface="+mj-lt"/>
            <a:buAutoNum type="arabicPeriod"/>
          </a:pPr>
          <a:r>
            <a:rPr lang="en-US" sz="1800" kern="1200"/>
            <a:t>Accuracy in identifying ingredients in food image</a:t>
          </a:r>
        </a:p>
        <a:p>
          <a:pPr marL="342900" lvl="2" indent="-171450" algn="l" defTabSz="800100">
            <a:lnSpc>
              <a:spcPct val="90000"/>
            </a:lnSpc>
            <a:spcBef>
              <a:spcPct val="0"/>
            </a:spcBef>
            <a:spcAft>
              <a:spcPct val="15000"/>
            </a:spcAft>
            <a:buFont typeface="+mj-lt"/>
            <a:buAutoNum type="arabicPeriod"/>
          </a:pPr>
          <a:r>
            <a:rPr lang="en-US" sz="1800" kern="1200"/>
            <a:t>Accuracy in identifying the quantity of each ingredient.</a:t>
          </a:r>
        </a:p>
        <a:p>
          <a:pPr marL="342900" lvl="2" indent="-171450" algn="l" defTabSz="800100">
            <a:lnSpc>
              <a:spcPct val="90000"/>
            </a:lnSpc>
            <a:spcBef>
              <a:spcPct val="0"/>
            </a:spcBef>
            <a:spcAft>
              <a:spcPct val="15000"/>
            </a:spcAft>
            <a:buFont typeface="+mj-lt"/>
            <a:buAutoNum type="arabicPeriod"/>
          </a:pPr>
          <a:r>
            <a:rPr lang="en-US" sz="1800" kern="1200"/>
            <a:t>Accuracy in finding nutritional values</a:t>
          </a:r>
        </a:p>
        <a:p>
          <a:pPr marL="342900" lvl="2" indent="-171450" algn="l" defTabSz="800100">
            <a:lnSpc>
              <a:spcPct val="90000"/>
            </a:lnSpc>
            <a:spcBef>
              <a:spcPct val="0"/>
            </a:spcBef>
            <a:spcAft>
              <a:spcPct val="15000"/>
            </a:spcAft>
            <a:buFont typeface="+mj-lt"/>
            <a:buAutoNum type="arabicPeriod"/>
          </a:pPr>
          <a:endParaRPr lang="en-US" sz="1800" kern="1200"/>
        </a:p>
        <a:p>
          <a:pPr marL="171450" lvl="1" indent="-171450" algn="l" defTabSz="800100">
            <a:lnSpc>
              <a:spcPct val="90000"/>
            </a:lnSpc>
            <a:spcBef>
              <a:spcPct val="0"/>
            </a:spcBef>
            <a:spcAft>
              <a:spcPct val="15000"/>
            </a:spcAft>
            <a:buChar char="•"/>
          </a:pPr>
          <a:r>
            <a:rPr lang="en-US" sz="1800" kern="1200"/>
            <a:t>Statistical analysis will be conducted using Analysis of Variance (ANOVA)</a:t>
          </a:r>
        </a:p>
      </dsp:txBody>
      <dsp:txXfrm rot="-5400000">
        <a:off x="2377440" y="599896"/>
        <a:ext cx="3392073" cy="5595428"/>
      </dsp:txXfrm>
    </dsp:sp>
  </dsp:spTree>
</dsp:drawing>
</file>

<file path=word/diagrams/layout1.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390958-3B5F-4A54-BB47-B6C5C9EFC2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23104</TotalTime>
  <Pages>25</Pages>
  <Words>4258</Words>
  <Characters>24275</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(20099187) Karthikeyan Gopal</dc:creator>
  <cp:keywords/>
  <dc:description/>
  <cp:lastModifiedBy>(20099187) Karthikeyan Gopal</cp:lastModifiedBy>
  <cp:revision>462</cp:revision>
  <dcterms:created xsi:type="dcterms:W3CDTF">2024-01-30T02:02:00Z</dcterms:created>
  <dcterms:modified xsi:type="dcterms:W3CDTF">2025-04-24T03:11:00Z</dcterms:modified>
</cp:coreProperties>
</file>